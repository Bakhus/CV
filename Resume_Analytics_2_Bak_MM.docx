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3420"/>
        <w:gridCol w:w="1620"/>
        <w:gridCol w:w="1980"/>
        <w:gridCol w:w="1530"/>
        <w:gridCol w:w="1530"/>
      </w:tblGrid>
      <w:tr w:rsidR="001851A9" w:rsidRPr="000E1102" w14:paraId="3CD0E148" w14:textId="77777777" w:rsidTr="00B51B28">
        <w:trPr>
          <w:trHeight w:val="256"/>
          <w:jc w:val="center"/>
        </w:trPr>
        <w:tc>
          <w:tcPr>
            <w:tcW w:w="10080" w:type="dxa"/>
            <w:gridSpan w:val="5"/>
          </w:tcPr>
          <w:p w14:paraId="5F939BE7" w14:textId="77777777" w:rsidR="001851A9" w:rsidRPr="00BE4AF2" w:rsidRDefault="000A2A29" w:rsidP="00584FB4">
            <w:pPr>
              <w:pStyle w:val="SectionTitle"/>
            </w:pPr>
            <w:sdt>
              <w:sdtPr>
                <w:id w:val="1481961"/>
                <w:placeholder>
                  <w:docPart w:val="01D6BE6EBD9C4BCBA2600917456ADB75"/>
                </w:placeholder>
              </w:sdtPr>
              <w:sdtEndPr/>
              <w:sdtContent>
                <w:r w:rsidR="00584FB4" w:rsidRPr="00BE4AF2">
                  <w:rPr>
                    <w:u w:val="single"/>
                  </w:rPr>
                  <w:t>Summary</w:t>
                </w:r>
              </w:sdtContent>
            </w:sdt>
          </w:p>
        </w:tc>
      </w:tr>
      <w:tr w:rsidR="001851A9" w:rsidRPr="000E1102" w14:paraId="73DEF37C" w14:textId="77777777" w:rsidTr="00B51B28">
        <w:trPr>
          <w:trHeight w:val="257"/>
          <w:jc w:val="center"/>
        </w:trPr>
        <w:tc>
          <w:tcPr>
            <w:tcW w:w="10080" w:type="dxa"/>
            <w:gridSpan w:val="5"/>
          </w:tcPr>
          <w:sdt>
            <w:sdtPr>
              <w:rPr>
                <w:rFonts w:asciiTheme="majorHAnsi" w:hAnsiTheme="majorHAnsi"/>
              </w:rPr>
              <w:id w:val="1482153"/>
              <w:placeholder>
                <w:docPart w:val="26CA3F8EF2CC49DBBD2372835ADF2263"/>
              </w:placeholder>
            </w:sdtPr>
            <w:sdtEndPr/>
            <w:sdtContent>
              <w:commentRangeStart w:id="0" w:displacedByCustomXml="prev"/>
              <w:p w14:paraId="345F645E" w14:textId="36133324" w:rsidR="00584FB4" w:rsidRPr="00BE4AF2" w:rsidRDefault="00584FB4" w:rsidP="00584FB4">
                <w:pPr>
                  <w:pStyle w:val="Sectiondetails"/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>More than 8 years of experience with data analytics and solving p</w:t>
                </w:r>
                <w:r w:rsidR="00B87A83" w:rsidRPr="00BE4AF2">
                  <w:rPr>
                    <w:rFonts w:asciiTheme="majorHAnsi" w:hAnsiTheme="majorHAnsi"/>
                  </w:rPr>
                  <w:t xml:space="preserve">roblems with large sets of data. </w:t>
                </w:r>
                <w:r w:rsidR="00672CD5" w:rsidRPr="00BE4AF2">
                  <w:rPr>
                    <w:rFonts w:asciiTheme="majorHAnsi" w:hAnsiTheme="majorHAnsi"/>
                  </w:rPr>
                  <w:t xml:space="preserve"> </w:t>
                </w:r>
                <w:r w:rsidR="00B87A83" w:rsidRPr="00BE4AF2">
                  <w:rPr>
                    <w:rFonts w:asciiTheme="majorHAnsi" w:hAnsiTheme="majorHAnsi"/>
                  </w:rPr>
                  <w:t>Experienced with:</w:t>
                </w:r>
                <w:commentRangeEnd w:id="0"/>
                <w:r w:rsidR="00475C28">
                  <w:rPr>
                    <w:rStyle w:val="CommentReference"/>
                    <w:color w:val="auto"/>
                  </w:rPr>
                  <w:commentReference w:id="0"/>
                </w:r>
              </w:p>
              <w:p w14:paraId="4A9A427D" w14:textId="0C7C58F4" w:rsidR="00584FB4" w:rsidRPr="00BE4AF2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>Exploratory analysis,</w:t>
                </w:r>
                <w:r w:rsidR="00584FB4" w:rsidRPr="00BE4AF2">
                  <w:rPr>
                    <w:rFonts w:asciiTheme="majorHAnsi" w:hAnsiTheme="majorHAnsi"/>
                  </w:rPr>
                  <w:t xml:space="preserve"> data mining and insight generation</w:t>
                </w:r>
              </w:p>
              <w:p w14:paraId="41E341C7" w14:textId="1AAC6F9B" w:rsidR="008A58F7" w:rsidRDefault="008A58F7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ins w:id="1" w:author="Madeline Manning" w:date="2016-06-28T16:34:00Z"/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 xml:space="preserve">Presenting </w:t>
                </w:r>
                <w:r w:rsidR="00EC31DE" w:rsidRPr="00BE4AF2">
                  <w:rPr>
                    <w:rFonts w:asciiTheme="majorHAnsi" w:hAnsiTheme="majorHAnsi"/>
                  </w:rPr>
                  <w:t xml:space="preserve">and communicating </w:t>
                </w:r>
                <w:r w:rsidRPr="00BE4AF2">
                  <w:rPr>
                    <w:rFonts w:asciiTheme="majorHAnsi" w:hAnsiTheme="majorHAnsi"/>
                  </w:rPr>
                  <w:t>data findings to senior business leadership</w:t>
                </w:r>
                <w:r w:rsidR="00EC31DE" w:rsidRPr="00BE4AF2">
                  <w:rPr>
                    <w:rFonts w:asciiTheme="majorHAnsi" w:hAnsiTheme="majorHAnsi"/>
                  </w:rPr>
                  <w:t xml:space="preserve"> and product owners</w:t>
                </w:r>
              </w:p>
              <w:p w14:paraId="258DF168" w14:textId="40E26D7F" w:rsidR="00A007BF" w:rsidRDefault="00A007BF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ins w:id="2" w:author="Madeline Manning" w:date="2016-06-29T11:38:00Z"/>
                    <w:rFonts w:asciiTheme="majorHAnsi" w:hAnsiTheme="majorHAnsi"/>
                  </w:rPr>
                </w:pPr>
                <w:ins w:id="3" w:author="Madeline Manning" w:date="2016-06-28T16:34:00Z">
                  <w:r>
                    <w:rPr>
                      <w:rFonts w:asciiTheme="majorHAnsi" w:hAnsiTheme="majorHAnsi"/>
                    </w:rPr>
                    <w:t xml:space="preserve">Translating data findings into </w:t>
                  </w:r>
                </w:ins>
                <w:ins w:id="4" w:author="Madeline Manning" w:date="2016-06-28T16:35:00Z">
                  <w:r>
                    <w:rPr>
                      <w:rFonts w:asciiTheme="majorHAnsi" w:hAnsiTheme="majorHAnsi"/>
                    </w:rPr>
                    <w:t>actionable business recommendations</w:t>
                  </w:r>
                </w:ins>
              </w:p>
              <w:p w14:paraId="47DFAD0B" w14:textId="45C9EDED" w:rsidR="004573C5" w:rsidRPr="00BE4AF2" w:rsidRDefault="004573C5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ins w:id="5" w:author="Madeline Manning" w:date="2016-06-29T11:38:00Z">
                  <w:r>
                    <w:rPr>
                      <w:rFonts w:asciiTheme="majorHAnsi" w:hAnsiTheme="majorHAnsi"/>
                    </w:rPr>
                    <w:t>Agile marketing p</w:t>
                  </w:r>
                </w:ins>
                <w:ins w:id="6" w:author="Madeline Manning" w:date="2016-06-29T11:39:00Z">
                  <w:r>
                    <w:rPr>
                      <w:rFonts w:asciiTheme="majorHAnsi" w:hAnsiTheme="majorHAnsi"/>
                    </w:rPr>
                    <w:t>ractices</w:t>
                  </w:r>
                </w:ins>
              </w:p>
              <w:p w14:paraId="1F45401A" w14:textId="5E8E60D5" w:rsidR="003C0372" w:rsidRPr="00BE4AF2" w:rsidRDefault="009E3FBE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commentRangeStart w:id="7"/>
                <w:r w:rsidRPr="00BE4AF2">
                  <w:rPr>
                    <w:rFonts w:asciiTheme="majorHAnsi" w:hAnsiTheme="majorHAnsi"/>
                  </w:rPr>
                  <w:t xml:space="preserve">Building and analyzing </w:t>
                </w:r>
                <w:r w:rsidR="00CF662A" w:rsidRPr="00BE4AF2">
                  <w:rPr>
                    <w:rFonts w:asciiTheme="majorHAnsi" w:hAnsiTheme="majorHAnsi"/>
                  </w:rPr>
                  <w:t>dashboards</w:t>
                </w:r>
                <w:r w:rsidRPr="00BE4AF2">
                  <w:rPr>
                    <w:rFonts w:asciiTheme="majorHAnsi" w:hAnsiTheme="majorHAnsi"/>
                  </w:rPr>
                  <w:t>, reports</w:t>
                </w:r>
                <w:r w:rsidR="00584FB4" w:rsidRPr="00BE4AF2">
                  <w:rPr>
                    <w:rFonts w:asciiTheme="majorHAnsi" w:hAnsiTheme="majorHAnsi"/>
                  </w:rPr>
                  <w:t xml:space="preserve"> for </w:t>
                </w:r>
                <w:r w:rsidR="00DC323B" w:rsidRPr="00BE4AF2">
                  <w:rPr>
                    <w:rFonts w:asciiTheme="majorHAnsi" w:hAnsiTheme="majorHAnsi"/>
                  </w:rPr>
                  <w:t xml:space="preserve">monitoring </w:t>
                </w:r>
                <w:r w:rsidR="00E8452C" w:rsidRPr="00BE4AF2">
                  <w:rPr>
                    <w:rFonts w:asciiTheme="majorHAnsi" w:hAnsiTheme="majorHAnsi"/>
                  </w:rPr>
                  <w:t>K</w:t>
                </w:r>
                <w:r w:rsidR="00DC323B" w:rsidRPr="00BE4AF2">
                  <w:rPr>
                    <w:rFonts w:asciiTheme="majorHAnsi" w:hAnsiTheme="majorHAnsi"/>
                  </w:rPr>
                  <w:t xml:space="preserve">ey </w:t>
                </w:r>
                <w:r w:rsidR="00E8452C" w:rsidRPr="00BE4AF2">
                  <w:rPr>
                    <w:rFonts w:asciiTheme="majorHAnsi" w:hAnsiTheme="majorHAnsi"/>
                  </w:rPr>
                  <w:t>P</w:t>
                </w:r>
                <w:r w:rsidR="00DC323B" w:rsidRPr="00BE4AF2">
                  <w:rPr>
                    <w:rFonts w:asciiTheme="majorHAnsi" w:hAnsiTheme="majorHAnsi"/>
                  </w:rPr>
                  <w:t xml:space="preserve">erformance </w:t>
                </w:r>
                <w:r w:rsidR="00E8452C" w:rsidRPr="00BE4AF2">
                  <w:rPr>
                    <w:rFonts w:asciiTheme="majorHAnsi" w:hAnsiTheme="majorHAnsi"/>
                  </w:rPr>
                  <w:t>I</w:t>
                </w:r>
                <w:r w:rsidR="00DC323B" w:rsidRPr="00BE4AF2">
                  <w:rPr>
                    <w:rFonts w:asciiTheme="majorHAnsi" w:hAnsiTheme="majorHAnsi"/>
                  </w:rPr>
                  <w:t>ndicators (KPIs)</w:t>
                </w:r>
                <w:commentRangeEnd w:id="7"/>
                <w:r w:rsidR="005610A8">
                  <w:rPr>
                    <w:rStyle w:val="CommentReference"/>
                    <w:color w:val="auto"/>
                  </w:rPr>
                  <w:commentReference w:id="7"/>
                </w:r>
              </w:p>
              <w:p w14:paraId="74B1DB5C" w14:textId="69F83963" w:rsidR="00CF662A" w:rsidRPr="00BE4AF2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>P</w:t>
                </w:r>
                <w:r w:rsidR="003C0372" w:rsidRPr="00BE4AF2">
                  <w:rPr>
                    <w:rFonts w:asciiTheme="majorHAnsi" w:hAnsiTheme="majorHAnsi"/>
                  </w:rPr>
                  <w:t>ython machine lear</w:t>
                </w:r>
                <w:r w:rsidR="00E8452C" w:rsidRPr="00BE4AF2">
                  <w:rPr>
                    <w:rFonts w:asciiTheme="majorHAnsi" w:hAnsiTheme="majorHAnsi"/>
                  </w:rPr>
                  <w:t>n</w:t>
                </w:r>
                <w:r w:rsidR="003C0372" w:rsidRPr="00BE4AF2">
                  <w:rPr>
                    <w:rFonts w:asciiTheme="majorHAnsi" w:hAnsiTheme="majorHAnsi"/>
                  </w:rPr>
                  <w:t xml:space="preserve">ing </w:t>
                </w:r>
                <w:r w:rsidR="00D526F8" w:rsidRPr="00BE4AF2">
                  <w:rPr>
                    <w:rFonts w:asciiTheme="majorHAnsi" w:hAnsiTheme="majorHAnsi"/>
                  </w:rPr>
                  <w:t xml:space="preserve">and analytics </w:t>
                </w:r>
                <w:r w:rsidR="003C0372" w:rsidRPr="00BE4AF2">
                  <w:rPr>
                    <w:rFonts w:asciiTheme="majorHAnsi" w:hAnsiTheme="majorHAnsi"/>
                  </w:rPr>
                  <w:t>lib</w:t>
                </w:r>
                <w:r w:rsidR="00E8452C" w:rsidRPr="00BE4AF2">
                  <w:rPr>
                    <w:rFonts w:asciiTheme="majorHAnsi" w:hAnsiTheme="majorHAnsi"/>
                  </w:rPr>
                  <w:t>raries (</w:t>
                </w:r>
                <w:proofErr w:type="spellStart"/>
                <w:r w:rsidR="00E8452C" w:rsidRPr="00BE4AF2">
                  <w:rPr>
                    <w:rFonts w:asciiTheme="majorHAnsi" w:hAnsiTheme="majorHAnsi"/>
                  </w:rPr>
                  <w:t>scikit</w:t>
                </w:r>
                <w:proofErr w:type="spellEnd"/>
                <w:r w:rsidR="00E8452C" w:rsidRPr="00BE4AF2">
                  <w:rPr>
                    <w:rFonts w:asciiTheme="majorHAnsi" w:hAnsiTheme="majorHAnsi"/>
                  </w:rPr>
                  <w:t>-learn</w:t>
                </w:r>
                <w:r w:rsidR="00D526F8" w:rsidRPr="00BE4AF2">
                  <w:rPr>
                    <w:rFonts w:asciiTheme="majorHAnsi" w:hAnsiTheme="majorHAnsi"/>
                  </w:rPr>
                  <w:t xml:space="preserve">, </w:t>
                </w:r>
                <w:proofErr w:type="spellStart"/>
                <w:r w:rsidR="00D526F8" w:rsidRPr="00BE4AF2">
                  <w:rPr>
                    <w:rFonts w:asciiTheme="majorHAnsi" w:hAnsiTheme="majorHAnsi"/>
                  </w:rPr>
                  <w:t>NumPy</w:t>
                </w:r>
                <w:proofErr w:type="spellEnd"/>
                <w:r w:rsidR="00D526F8" w:rsidRPr="00BE4AF2">
                  <w:rPr>
                    <w:rFonts w:asciiTheme="majorHAnsi" w:hAnsiTheme="majorHAnsi"/>
                  </w:rPr>
                  <w:t xml:space="preserve">, </w:t>
                </w:r>
                <w:proofErr w:type="spellStart"/>
                <w:r w:rsidR="00D526F8" w:rsidRPr="00BE4AF2">
                  <w:rPr>
                    <w:rFonts w:asciiTheme="majorHAnsi" w:hAnsiTheme="majorHAnsi"/>
                  </w:rPr>
                  <w:t>SciPy</w:t>
                </w:r>
                <w:proofErr w:type="spellEnd"/>
                <w:r w:rsidR="00D526F8" w:rsidRPr="00BE4AF2">
                  <w:rPr>
                    <w:rFonts w:asciiTheme="majorHAnsi" w:hAnsiTheme="majorHAnsi"/>
                  </w:rPr>
                  <w:t>, pandas, ggplot2</w:t>
                </w:r>
                <w:r w:rsidR="00E8452C" w:rsidRPr="00BE4AF2">
                  <w:rPr>
                    <w:rFonts w:asciiTheme="majorHAnsi" w:hAnsiTheme="majorHAnsi"/>
                  </w:rPr>
                  <w:t>)</w:t>
                </w:r>
              </w:p>
              <w:p w14:paraId="623092A3" w14:textId="77777777" w:rsidR="00B87A83" w:rsidRPr="00BE4AF2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>Python, SQL, Tableau</w:t>
                </w:r>
              </w:p>
              <w:p w14:paraId="33E29600" w14:textId="77777777" w:rsidR="000555BB" w:rsidRPr="00BE4AF2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>Building key data sets to empower operational and exploratory analysis</w:t>
                </w:r>
              </w:p>
              <w:p w14:paraId="50A4F875" w14:textId="77777777" w:rsidR="00675D3E" w:rsidRPr="00BE4AF2" w:rsidRDefault="000555BB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>Automating analyses and authoring pipelines via Bash/SQL/python based ETL framework</w:t>
                </w:r>
              </w:p>
              <w:p w14:paraId="1AF5952C" w14:textId="1FCF2B4B" w:rsidR="00584FB4" w:rsidRPr="00BE4AF2" w:rsidRDefault="00675D3E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commentRangeStart w:id="8"/>
                <w:r w:rsidRPr="00BE4AF2">
                  <w:rPr>
                    <w:rFonts w:asciiTheme="majorHAnsi" w:hAnsiTheme="majorHAnsi"/>
                  </w:rPr>
                  <w:t>PhD in Physics</w:t>
                </w:r>
                <w:commentRangeEnd w:id="8"/>
                <w:r w:rsidR="005610A8">
                  <w:rPr>
                    <w:rStyle w:val="CommentReference"/>
                    <w:color w:val="auto"/>
                  </w:rPr>
                  <w:commentReference w:id="8"/>
                </w:r>
              </w:p>
            </w:sdtContent>
          </w:sdt>
          <w:p w14:paraId="5A6871B4" w14:textId="77777777" w:rsidR="00584FB4" w:rsidRPr="00BE4AF2" w:rsidRDefault="00584FB4" w:rsidP="00584FB4">
            <w:pPr>
              <w:pStyle w:val="Sectiondetails"/>
              <w:ind w:left="720"/>
              <w:rPr>
                <w:rFonts w:asciiTheme="majorHAnsi" w:hAnsiTheme="majorHAnsi"/>
              </w:rPr>
            </w:pPr>
          </w:p>
        </w:tc>
      </w:tr>
      <w:tr w:rsidR="00AA1866" w:rsidRPr="000E1102" w14:paraId="0313782D" w14:textId="77777777" w:rsidTr="00B51B28">
        <w:trPr>
          <w:trHeight w:val="227"/>
          <w:jc w:val="center"/>
        </w:trPr>
        <w:tc>
          <w:tcPr>
            <w:tcW w:w="10080" w:type="dxa"/>
            <w:gridSpan w:val="5"/>
          </w:tcPr>
          <w:p w14:paraId="4B2FC7DE" w14:textId="77777777" w:rsidR="00AA1866" w:rsidRPr="000E1102" w:rsidRDefault="00AA1866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14:paraId="281FBB98" w14:textId="77777777" w:rsidTr="00B51B28">
        <w:trPr>
          <w:trHeight w:val="227"/>
          <w:jc w:val="center"/>
        </w:trPr>
        <w:sdt>
          <w:sdtPr>
            <w:id w:val="1482146"/>
            <w:placeholder>
              <w:docPart w:val="D1A8264B91624A5BADEB9E652CAC963C"/>
            </w:placeholder>
          </w:sdtPr>
          <w:sdtEndPr/>
          <w:sdtContent>
            <w:commentRangeStart w:id="9" w:displacedByCustomXml="prev"/>
            <w:tc>
              <w:tcPr>
                <w:tcW w:w="10080" w:type="dxa"/>
                <w:gridSpan w:val="5"/>
              </w:tcPr>
              <w:p w14:paraId="1CF618BD" w14:textId="77777777" w:rsidR="001851A9" w:rsidRPr="000E1102" w:rsidRDefault="005C23F7">
                <w:pPr>
                  <w:pStyle w:val="SectionTitle"/>
                </w:pPr>
                <w:r w:rsidRPr="009C1E19">
                  <w:rPr>
                    <w:u w:val="single"/>
                  </w:rPr>
                  <w:t>Experience</w:t>
                </w:r>
                <w:commentRangeEnd w:id="9"/>
                <w:r w:rsidR="00803C7D">
                  <w:rPr>
                    <w:rStyle w:val="CommentReference"/>
                    <w:rFonts w:asciiTheme="minorHAnsi" w:hAnsiTheme="minorHAnsi"/>
                    <w:b w:val="0"/>
                    <w:color w:val="auto"/>
                  </w:rPr>
                  <w:commentReference w:id="9"/>
                </w:r>
              </w:p>
            </w:tc>
          </w:sdtContent>
        </w:sdt>
      </w:tr>
      <w:tr w:rsidR="001851A9" w:rsidRPr="000E1102" w14:paraId="2F56155F" w14:textId="77777777" w:rsidTr="00B51B28">
        <w:trPr>
          <w:trHeight w:val="239"/>
          <w:jc w:val="center"/>
        </w:trPr>
        <w:tc>
          <w:tcPr>
            <w:tcW w:w="10080" w:type="dxa"/>
            <w:gridSpan w:val="5"/>
          </w:tcPr>
          <w:p w14:paraId="646C71C9" w14:textId="77777777" w:rsidR="001851A9" w:rsidRPr="000E1102" w:rsidRDefault="001851A9" w:rsidP="000E1102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9C1E19" w:rsidRPr="000E1102" w14:paraId="467812DF" w14:textId="77777777" w:rsidTr="00B51B28">
        <w:trPr>
          <w:trHeight w:val="223"/>
          <w:jc w:val="center"/>
        </w:trPr>
        <w:tc>
          <w:tcPr>
            <w:tcW w:w="7020" w:type="dxa"/>
            <w:gridSpan w:val="3"/>
          </w:tcPr>
          <w:p w14:paraId="147E9FD4" w14:textId="77777777" w:rsidR="009C1E19" w:rsidRPr="009C1E19" w:rsidRDefault="009C1E19" w:rsidP="00BE7DC2">
            <w:pPr>
              <w:pStyle w:val="Sectiondetails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0E1102">
              <w:rPr>
                <w:rFonts w:asciiTheme="majorHAnsi" w:hAnsiTheme="majorHAnsi"/>
                <w:b/>
                <w:i/>
                <w:sz w:val="24"/>
                <w:szCs w:val="24"/>
              </w:rPr>
              <w:t>Capital One</w:t>
            </w:r>
            <w:r w:rsidR="00BE7DC2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</w:t>
            </w:r>
            <w:r w:rsidR="009D7BD2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="009D7BD2" w:rsidRPr="009D7BD2">
              <w:rPr>
                <w:rFonts w:asciiTheme="majorHAnsi" w:hAnsiTheme="majorHAnsi"/>
                <w:sz w:val="20"/>
                <w:szCs w:val="20"/>
              </w:rPr>
              <w:t>(</w:t>
            </w:r>
            <w:r w:rsidRPr="009D7BD2">
              <w:rPr>
                <w:rFonts w:asciiTheme="majorHAnsi" w:hAnsiTheme="majorHAnsi"/>
                <w:sz w:val="20"/>
                <w:szCs w:val="20"/>
              </w:rPr>
              <w:t>Wilmington, Delaware</w:t>
            </w:r>
            <w:r w:rsidR="009D7BD2" w:rsidRPr="009D7BD2">
              <w:rPr>
                <w:rFonts w:asciiTheme="majorHAnsi" w:hAnsiTheme="majorHAnsi"/>
                <w:sz w:val="20"/>
                <w:szCs w:val="20"/>
              </w:rPr>
              <w:t>)</w:t>
            </w:r>
            <w:r w:rsidRPr="009C1E19">
              <w:rPr>
                <w:rFonts w:asciiTheme="majorHAnsi" w:hAnsiTheme="majorHAnsi"/>
                <w:sz w:val="20"/>
                <w:szCs w:val="20"/>
              </w:rPr>
              <w:t xml:space="preserve">                                                                                                                        </w:t>
            </w:r>
          </w:p>
        </w:tc>
        <w:tc>
          <w:tcPr>
            <w:tcW w:w="3060" w:type="dxa"/>
            <w:gridSpan w:val="2"/>
          </w:tcPr>
          <w:p w14:paraId="58C631F9" w14:textId="77777777" w:rsidR="009C1E19" w:rsidRPr="009C1E19" w:rsidRDefault="009C1E19" w:rsidP="009C1E19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9C1E19">
              <w:rPr>
                <w:rFonts w:asciiTheme="majorHAnsi" w:hAnsiTheme="majorHAnsi"/>
                <w:sz w:val="20"/>
                <w:szCs w:val="20"/>
              </w:rPr>
              <w:t xml:space="preserve">June, 2014 - Present                                                                                                                                            </w:t>
            </w:r>
          </w:p>
        </w:tc>
      </w:tr>
      <w:tr w:rsidR="001851A9" w:rsidRPr="000E1102" w14:paraId="237A5F8A" w14:textId="77777777" w:rsidTr="00B51B28">
        <w:trPr>
          <w:trHeight w:val="271"/>
          <w:jc w:val="center"/>
        </w:trPr>
        <w:sdt>
          <w:sdtPr>
            <w:rPr>
              <w:sz w:val="22"/>
            </w:rPr>
            <w:id w:val="1482412"/>
            <w:placeholder>
              <w:docPart w:val="ADA2774AEA134AF583F023CACD5EB1DA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110FBAB5" w14:textId="77777777" w:rsidR="001851A9" w:rsidRPr="000E1102" w:rsidRDefault="000E1102" w:rsidP="000E1102">
                <w:pPr>
                  <w:pStyle w:val="SectionTitle"/>
                  <w:rPr>
                    <w:sz w:val="22"/>
                  </w:rPr>
                </w:pPr>
                <w:r w:rsidRPr="009C1E19">
                  <w:rPr>
                    <w:sz w:val="20"/>
                    <w:szCs w:val="20"/>
                  </w:rPr>
                  <w:t>Principal Data Analyst / Scientist</w:t>
                </w:r>
              </w:p>
            </w:tc>
          </w:sdtContent>
        </w:sdt>
      </w:tr>
      <w:tr w:rsidR="001851A9" w:rsidRPr="000E1102" w14:paraId="50105A17" w14:textId="77777777" w:rsidTr="00B51B28">
        <w:trPr>
          <w:trHeight w:val="2509"/>
          <w:jc w:val="center"/>
        </w:trPr>
        <w:tc>
          <w:tcPr>
            <w:tcW w:w="10080" w:type="dxa"/>
            <w:gridSpan w:val="5"/>
          </w:tcPr>
          <w:p w14:paraId="17111FF4" w14:textId="5F3029B2" w:rsidR="004726F6" w:rsidRPr="004726F6" w:rsidRDefault="00CF662A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del w:id="10" w:author="Madeline Manning" w:date="2016-06-29T11:41:00Z">
              <w:r w:rsidDel="004573C5">
                <w:rPr>
                  <w:rFonts w:asciiTheme="majorHAnsi" w:eastAsia="Times New Roman" w:hAnsiTheme="majorHAnsi" w:cs="Times New Roman"/>
                  <w:sz w:val="20"/>
                  <w:szCs w:val="20"/>
                  <w:lang w:eastAsia="ru-RU"/>
                </w:rPr>
                <w:delText xml:space="preserve">Agile Digital Marketing: Marketing of Capital One Digital products </w:delText>
              </w:r>
              <w:commentRangeStart w:id="11"/>
              <w:r w:rsidDel="004573C5">
                <w:rPr>
                  <w:rFonts w:asciiTheme="majorHAnsi" w:eastAsia="Times New Roman" w:hAnsiTheme="majorHAnsi" w:cs="Times New Roman"/>
                  <w:sz w:val="20"/>
                  <w:szCs w:val="20"/>
                  <w:lang w:eastAsia="ru-RU"/>
                </w:rPr>
                <w:delText>(Level Money, Credit Wise, P2P, Group Loop)</w:delText>
              </w:r>
              <w:commentRangeEnd w:id="11"/>
              <w:r w:rsidR="00405863" w:rsidDel="004573C5">
                <w:rPr>
                  <w:rStyle w:val="CommentReference"/>
                </w:rPr>
                <w:commentReference w:id="11"/>
              </w:r>
              <w:r w:rsidDel="004573C5">
                <w:rPr>
                  <w:rFonts w:asciiTheme="majorHAnsi" w:eastAsia="Times New Roman" w:hAnsiTheme="majorHAnsi" w:cs="Times New Roman"/>
                  <w:sz w:val="20"/>
                  <w:szCs w:val="20"/>
                  <w:lang w:eastAsia="ru-RU"/>
                </w:rPr>
                <w:delText xml:space="preserve"> through digital and social channels (Email, Facebook, Instagram, Pandora) </w:delText>
              </w:r>
            </w:del>
            <w:ins w:id="12" w:author="Madeline Manning" w:date="2016-06-29T11:41:00Z">
              <w:r w:rsidR="004573C5">
                <w:rPr>
                  <w:rFonts w:asciiTheme="majorHAnsi" w:eastAsia="Times New Roman" w:hAnsiTheme="majorHAnsi" w:cs="Times New Roman"/>
                  <w:sz w:val="20"/>
                  <w:szCs w:val="20"/>
                  <w:lang w:eastAsia="ru-RU"/>
                </w:rPr>
                <w:t>Lead the data analysis for Capital One</w:t>
              </w:r>
            </w:ins>
            <w:ins w:id="13" w:author="Madeline Manning" w:date="2016-06-29T11:42:00Z">
              <w:r w:rsidR="004573C5">
                <w:rPr>
                  <w:rFonts w:asciiTheme="majorHAnsi" w:eastAsia="Times New Roman" w:hAnsiTheme="majorHAnsi" w:cs="Times New Roman"/>
                  <w:sz w:val="20"/>
                  <w:szCs w:val="20"/>
                  <w:lang w:eastAsia="ru-RU"/>
                </w:rPr>
                <w:t xml:space="preserve">’s </w:t>
              </w:r>
            </w:ins>
            <w:ins w:id="14" w:author="Madeline Manning" w:date="2016-06-29T11:45:00Z">
              <w:r w:rsidR="004573C5">
                <w:rPr>
                  <w:rFonts w:asciiTheme="majorHAnsi" w:eastAsia="Times New Roman" w:hAnsiTheme="majorHAnsi" w:cs="Times New Roman"/>
                  <w:sz w:val="20"/>
                  <w:szCs w:val="20"/>
                  <w:lang w:eastAsia="ru-RU"/>
                </w:rPr>
                <w:t xml:space="preserve">large scale </w:t>
              </w:r>
            </w:ins>
            <w:ins w:id="15" w:author="Madeline Manning" w:date="2016-06-29T11:42:00Z">
              <w:r w:rsidR="004573C5">
                <w:rPr>
                  <w:rFonts w:asciiTheme="majorHAnsi" w:eastAsia="Times New Roman" w:hAnsiTheme="majorHAnsi" w:cs="Times New Roman"/>
                  <w:sz w:val="20"/>
                  <w:szCs w:val="20"/>
                  <w:lang w:eastAsia="ru-RU"/>
                </w:rPr>
                <w:t>digital product</w:t>
              </w:r>
            </w:ins>
            <w:ins w:id="16" w:author="Madeline Manning" w:date="2016-06-29T11:44:00Z">
              <w:r w:rsidR="004573C5">
                <w:rPr>
                  <w:rFonts w:asciiTheme="majorHAnsi" w:eastAsia="Times New Roman" w:hAnsiTheme="majorHAnsi" w:cs="Times New Roman"/>
                  <w:sz w:val="20"/>
                  <w:szCs w:val="20"/>
                  <w:lang w:eastAsia="ru-RU"/>
                </w:rPr>
                <w:t xml:space="preserve"> marketing </w:t>
              </w:r>
            </w:ins>
            <w:ins w:id="17" w:author="Madeline Manning" w:date="2016-06-29T11:46:00Z">
              <w:r w:rsidR="004573C5">
                <w:rPr>
                  <w:rFonts w:asciiTheme="majorHAnsi" w:eastAsia="Times New Roman" w:hAnsiTheme="majorHAnsi" w:cs="Times New Roman"/>
                  <w:sz w:val="20"/>
                  <w:szCs w:val="20"/>
                  <w:lang w:eastAsia="ru-RU"/>
                </w:rPr>
                <w:t>campaigns</w:t>
              </w:r>
            </w:ins>
            <w:ins w:id="18" w:author="Madeline Manning" w:date="2016-06-29T11:47:00Z">
              <w:r w:rsidR="004573C5">
                <w:rPr>
                  <w:rFonts w:asciiTheme="majorHAnsi" w:eastAsia="Times New Roman" w:hAnsiTheme="majorHAnsi" w:cs="Times New Roman"/>
                  <w:sz w:val="20"/>
                  <w:szCs w:val="20"/>
                  <w:lang w:eastAsia="ru-RU"/>
                </w:rPr>
                <w:t xml:space="preserve"> across digital and social channels (Email, Facebook, Instagram, </w:t>
              </w:r>
            </w:ins>
            <w:ins w:id="19" w:author="Madeline Manning" w:date="2016-06-29T11:48:00Z">
              <w:r w:rsidR="00607FDE">
                <w:rPr>
                  <w:rFonts w:asciiTheme="majorHAnsi" w:eastAsia="Times New Roman" w:hAnsiTheme="majorHAnsi" w:cs="Times New Roman"/>
                  <w:sz w:val="20"/>
                  <w:szCs w:val="20"/>
                  <w:lang w:eastAsia="ru-RU"/>
                </w:rPr>
                <w:t>Twitter, and Display)</w:t>
              </w:r>
            </w:ins>
            <w:ins w:id="20" w:author="Madeline Manning" w:date="2016-06-29T11:46:00Z">
              <w:r w:rsidR="004573C5">
                <w:rPr>
                  <w:rFonts w:asciiTheme="majorHAnsi" w:eastAsia="Times New Roman" w:hAnsiTheme="majorHAnsi" w:cs="Times New Roman"/>
                  <w:sz w:val="20"/>
                  <w:szCs w:val="20"/>
                  <w:lang w:eastAsia="ru-RU"/>
                </w:rPr>
                <w:t>.</w:t>
              </w:r>
            </w:ins>
          </w:p>
          <w:p w14:paraId="27154EF7" w14:textId="0194F00B" w:rsidR="004726F6" w:rsidRPr="00DE07EB" w:rsidRDefault="00607FDE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commentRangeStart w:id="21"/>
            <w:ins w:id="22" w:author="Madeline Manning" w:date="2016-06-29T11:48:00Z">
              <w:r>
                <w:rPr>
                  <w:rFonts w:asciiTheme="majorHAnsi" w:hAnsiTheme="majorHAnsi"/>
                  <w:sz w:val="20"/>
                  <w:szCs w:val="20"/>
                </w:rPr>
                <w:t>Create t</w:t>
              </w:r>
            </w:ins>
            <w:del w:id="23" w:author="Madeline Manning" w:date="2016-06-29T11:48:00Z">
              <w:r w:rsidR="004726F6" w:rsidRPr="004726F6" w:rsidDel="00607FDE">
                <w:rPr>
                  <w:rFonts w:asciiTheme="majorHAnsi" w:hAnsiTheme="majorHAnsi"/>
                  <w:sz w:val="20"/>
                  <w:szCs w:val="20"/>
                </w:rPr>
                <w:delText>T</w:delText>
              </w:r>
            </w:del>
            <w:r w:rsidR="004726F6" w:rsidRPr="004726F6">
              <w:rPr>
                <w:rFonts w:asciiTheme="majorHAnsi" w:hAnsiTheme="majorHAnsi"/>
                <w:sz w:val="20"/>
                <w:szCs w:val="20"/>
              </w:rPr>
              <w:t>arget segmentation and optimization for improved marketing performance wit</w:t>
            </w:r>
            <w:r w:rsidR="00DE07EB">
              <w:rPr>
                <w:rFonts w:asciiTheme="majorHAnsi" w:hAnsiTheme="majorHAnsi"/>
                <w:sz w:val="20"/>
                <w:szCs w:val="20"/>
              </w:rPr>
              <w:t>h Facebook look-alike campaigns</w:t>
            </w:r>
            <w:commentRangeEnd w:id="21"/>
            <w:r>
              <w:rPr>
                <w:rStyle w:val="CommentReference"/>
              </w:rPr>
              <w:commentReference w:id="21"/>
            </w:r>
          </w:p>
          <w:p w14:paraId="74CD851E" w14:textId="064F888D" w:rsidR="00DE07EB" w:rsidRPr="009644F8" w:rsidRDefault="00192790" w:rsidP="004726F6">
            <w:pPr>
              <w:pStyle w:val="ListParagraph"/>
              <w:numPr>
                <w:ilvl w:val="0"/>
                <w:numId w:val="9"/>
              </w:numPr>
              <w:rPr>
                <w:ins w:id="24" w:author="Madeline Manning" w:date="2016-06-29T12:22:00Z"/>
                <w:rFonts w:asciiTheme="majorHAnsi" w:eastAsia="Times New Roman" w:hAnsiTheme="majorHAnsi" w:cs="Times New Roman"/>
                <w:sz w:val="20"/>
                <w:szCs w:val="20"/>
                <w:lang w:eastAsia="ru-RU"/>
                <w:rPrChange w:id="25" w:author="Madeline Manning" w:date="2016-06-29T12:22:00Z">
                  <w:rPr>
                    <w:ins w:id="26" w:author="Madeline Manning" w:date="2016-06-29T12:22:00Z"/>
                    <w:rFonts w:asciiTheme="majorHAnsi" w:hAnsiTheme="majorHAnsi"/>
                    <w:sz w:val="20"/>
                    <w:szCs w:val="20"/>
                  </w:rPr>
                </w:rPrChange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Built</w:t>
            </w:r>
            <w:r w:rsidR="00DE07EB">
              <w:rPr>
                <w:rFonts w:asciiTheme="majorHAnsi" w:hAnsiTheme="majorHAnsi"/>
                <w:sz w:val="20"/>
                <w:szCs w:val="20"/>
              </w:rPr>
              <w:t xml:space="preserve"> Key Data Sets from both structured and unstructured formats to empower operational and exploratory analysis</w:t>
            </w:r>
          </w:p>
          <w:p w14:paraId="5BDA3515" w14:textId="412BBB40" w:rsidR="009644F8" w:rsidRPr="009644F8" w:rsidRDefault="009644F8" w:rsidP="004726F6">
            <w:pPr>
              <w:pStyle w:val="ListParagraph"/>
              <w:numPr>
                <w:ilvl w:val="0"/>
                <w:numId w:val="9"/>
              </w:numPr>
              <w:rPr>
                <w:ins w:id="27" w:author="Madeline Manning" w:date="2016-06-29T12:22:00Z"/>
                <w:rFonts w:asciiTheme="majorHAnsi" w:eastAsia="Times New Roman" w:hAnsiTheme="majorHAnsi" w:cs="Times New Roman"/>
                <w:sz w:val="20"/>
                <w:szCs w:val="20"/>
                <w:lang w:eastAsia="ru-RU"/>
                <w:rPrChange w:id="28" w:author="Madeline Manning" w:date="2016-06-29T12:23:00Z">
                  <w:rPr>
                    <w:ins w:id="29" w:author="Madeline Manning" w:date="2016-06-29T12:22:00Z"/>
                    <w:rFonts w:asciiTheme="majorHAnsi" w:hAnsiTheme="majorHAnsi"/>
                    <w:sz w:val="20"/>
                    <w:szCs w:val="20"/>
                  </w:rPr>
                </w:rPrChange>
              </w:rPr>
            </w:pPr>
            <w:ins w:id="30" w:author="Madeline Manning" w:date="2016-06-29T12:22:00Z">
              <w:r>
                <w:rPr>
                  <w:rFonts w:asciiTheme="majorHAnsi" w:hAnsiTheme="majorHAnsi"/>
                  <w:sz w:val="20"/>
                  <w:szCs w:val="20"/>
                </w:rPr>
                <w:t xml:space="preserve">Add something about Spartan/how many lines of coding it saves, </w:t>
              </w:r>
            </w:ins>
            <w:ins w:id="31" w:author="Madeline Manning" w:date="2016-06-29T12:28:00Z">
              <w:r>
                <w:rPr>
                  <w:rFonts w:asciiTheme="majorHAnsi" w:hAnsiTheme="majorHAnsi"/>
                  <w:sz w:val="20"/>
                  <w:szCs w:val="20"/>
                </w:rPr>
                <w:t>how you helped to flag issues and work out solutions</w:t>
              </w:r>
            </w:ins>
            <w:ins w:id="32" w:author="Madeline Manning" w:date="2016-06-29T12:39:00Z">
              <w:r w:rsidR="000B0F84">
                <w:rPr>
                  <w:rFonts w:asciiTheme="majorHAnsi" w:hAnsiTheme="majorHAnsi"/>
                  <w:sz w:val="20"/>
                  <w:szCs w:val="20"/>
                </w:rPr>
                <w:t>/were the first to use it</w:t>
              </w:r>
            </w:ins>
            <w:ins w:id="33" w:author="Madeline Manning" w:date="2016-06-29T12:28:00Z">
              <w:r>
                <w:rPr>
                  <w:rFonts w:asciiTheme="majorHAnsi" w:hAnsiTheme="majorHAnsi"/>
                  <w:sz w:val="20"/>
                  <w:szCs w:val="20"/>
                </w:rPr>
                <w:t xml:space="preserve">, </w:t>
              </w:r>
            </w:ins>
            <w:ins w:id="34" w:author="Madeline Manning" w:date="2016-06-29T12:22:00Z">
              <w:r>
                <w:rPr>
                  <w:rFonts w:asciiTheme="majorHAnsi" w:hAnsiTheme="majorHAnsi"/>
                  <w:sz w:val="20"/>
                  <w:szCs w:val="20"/>
                </w:rPr>
                <w:t>etc.</w:t>
              </w:r>
            </w:ins>
          </w:p>
          <w:p w14:paraId="2F3A0074" w14:textId="55BC7D69" w:rsidR="009644F8" w:rsidRPr="004726F6" w:rsidRDefault="009644F8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ins w:id="35" w:author="Madeline Manning" w:date="2016-06-29T12:23:00Z">
              <w:r>
                <w:rPr>
                  <w:rFonts w:asciiTheme="majorHAnsi" w:hAnsiTheme="majorHAnsi"/>
                  <w:sz w:val="20"/>
                  <w:szCs w:val="20"/>
                </w:rPr>
                <w:t>Add something about training Louis</w:t>
              </w:r>
            </w:ins>
          </w:p>
          <w:p w14:paraId="3EF9FF96" w14:textId="77777777" w:rsidR="004726F6" w:rsidRPr="004726F6" w:rsidRDefault="004726F6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commentRangeStart w:id="36"/>
            <w:r w:rsidRPr="004726F6">
              <w:rPr>
                <w:rFonts w:asciiTheme="majorHAnsi" w:hAnsiTheme="majorHAnsi"/>
                <w:sz w:val="20"/>
                <w:szCs w:val="20"/>
              </w:rPr>
              <w:t>Target Modeling for improved Net Present Value and Net Promoter Score</w:t>
            </w:r>
            <w:commentRangeEnd w:id="36"/>
            <w:r w:rsidR="00507F82">
              <w:rPr>
                <w:rStyle w:val="CommentReference"/>
              </w:rPr>
              <w:commentReference w:id="36"/>
            </w:r>
          </w:p>
          <w:p w14:paraId="3414B7EE" w14:textId="38F8C832" w:rsidR="004726F6" w:rsidRPr="00900BF5" w:rsidRDefault="00192790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commentRangeStart w:id="37"/>
            <w:r>
              <w:rPr>
                <w:rFonts w:asciiTheme="majorHAnsi" w:hAnsiTheme="majorHAnsi"/>
                <w:sz w:val="20"/>
                <w:szCs w:val="20"/>
              </w:rPr>
              <w:t>Developed and managed</w:t>
            </w:r>
            <w:r w:rsidR="004726F6" w:rsidRPr="004726F6">
              <w:rPr>
                <w:rFonts w:asciiTheme="majorHAnsi" w:hAnsiTheme="majorHAnsi"/>
                <w:sz w:val="20"/>
                <w:szCs w:val="20"/>
              </w:rPr>
              <w:t xml:space="preserve"> Ta</w:t>
            </w:r>
            <w:r w:rsidR="00B400AF">
              <w:rPr>
                <w:rFonts w:asciiTheme="majorHAnsi" w:hAnsiTheme="majorHAnsi"/>
                <w:sz w:val="20"/>
                <w:szCs w:val="20"/>
              </w:rPr>
              <w:t>bleau dashboards for KPI monitoring</w:t>
            </w:r>
            <w:commentRangeEnd w:id="37"/>
            <w:r w:rsidR="00507F82">
              <w:rPr>
                <w:rStyle w:val="CommentReference"/>
              </w:rPr>
              <w:commentReference w:id="37"/>
            </w:r>
          </w:p>
          <w:p w14:paraId="1655C4DD" w14:textId="4740325D" w:rsidR="00900BF5" w:rsidRPr="004726F6" w:rsidRDefault="00900BF5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Managed a team of </w:t>
            </w:r>
            <w:r w:rsidR="00192790">
              <w:rPr>
                <w:rFonts w:asciiTheme="majorHAnsi" w:hAnsiTheme="majorHAnsi"/>
                <w:sz w:val="20"/>
                <w:szCs w:val="20"/>
              </w:rPr>
              <w:t xml:space="preserve">six </w:t>
            </w:r>
            <w:r>
              <w:rPr>
                <w:rFonts w:asciiTheme="majorHAnsi" w:hAnsiTheme="majorHAnsi"/>
                <w:sz w:val="20"/>
                <w:szCs w:val="20"/>
              </w:rPr>
              <w:t>Data Analyst</w:t>
            </w:r>
            <w:ins w:id="38" w:author="Madeline Manning" w:date="2016-06-29T12:17:00Z">
              <w:r w:rsidR="00507F82">
                <w:rPr>
                  <w:rFonts w:asciiTheme="majorHAnsi" w:hAnsiTheme="majorHAnsi"/>
                  <w:sz w:val="20"/>
                  <w:szCs w:val="20"/>
                </w:rPr>
                <w:t>s</w:t>
              </w:r>
            </w:ins>
            <w:r>
              <w:rPr>
                <w:rFonts w:asciiTheme="majorHAnsi" w:hAnsiTheme="majorHAnsi"/>
                <w:sz w:val="20"/>
                <w:szCs w:val="20"/>
              </w:rPr>
              <w:t xml:space="preserve"> in an Enterprise wide data visualization competition (ranked second out of 42 teams)</w:t>
            </w:r>
          </w:p>
          <w:p w14:paraId="7EC82781" w14:textId="4268C871" w:rsidR="003B2C67" w:rsidRPr="004726F6" w:rsidRDefault="00192790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commentRangeStart w:id="39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Implemented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and 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managed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transition to Hadoop Big Data platform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. Migrated data tables from Teradata to HDFS.</w:t>
            </w:r>
            <w:commentRangeEnd w:id="39"/>
            <w:r w:rsidR="00507F82">
              <w:rPr>
                <w:rStyle w:val="CommentReference"/>
              </w:rPr>
              <w:commentReference w:id="39"/>
            </w:r>
          </w:p>
          <w:p w14:paraId="5FA07E57" w14:textId="3777D6AC" w:rsidR="003B2C67" w:rsidRPr="004726F6" w:rsidRDefault="00192790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del w:id="40" w:author="Madeline Manning" w:date="2016-06-29T12:18:00Z">
              <w:r w:rsidDel="00507F82">
                <w:rPr>
                  <w:rFonts w:asciiTheme="majorHAnsi" w:eastAsia="Times New Roman" w:hAnsiTheme="majorHAnsi" w:cs="Times New Roman"/>
                  <w:sz w:val="20"/>
                  <w:szCs w:val="20"/>
                  <w:lang w:eastAsia="ru-RU"/>
                </w:rPr>
                <w:delText xml:space="preserve">Managed and thought </w:delText>
              </w:r>
            </w:del>
            <w:commentRangeStart w:id="41"/>
            <w:ins w:id="42" w:author="Madeline Manning" w:date="2016-06-29T12:18:00Z">
              <w:r w:rsidR="00507F82">
                <w:rPr>
                  <w:rFonts w:asciiTheme="majorHAnsi" w:eastAsia="Times New Roman" w:hAnsiTheme="majorHAnsi" w:cs="Times New Roman"/>
                  <w:sz w:val="20"/>
                  <w:szCs w:val="20"/>
                  <w:lang w:eastAsia="ru-RU"/>
                </w:rPr>
                <w:t xml:space="preserve">Taught </w:t>
              </w:r>
            </w:ins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Python,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Unix, GitHub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foundation classes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to Bank Data Analysts</w:t>
            </w:r>
            <w:commentRangeEnd w:id="41"/>
            <w:r w:rsidR="009644F8">
              <w:rPr>
                <w:rStyle w:val="CommentReference"/>
              </w:rPr>
              <w:commentReference w:id="41"/>
            </w:r>
          </w:p>
          <w:p w14:paraId="2B1BC0D3" w14:textId="12C7E46C" w:rsidR="003B2C67" w:rsidRDefault="003C0372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commentRangeStart w:id="43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Improved customer matching using python f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uzzy string matching for Anti Money Laundering analysis</w:t>
            </w:r>
            <w:commentRangeEnd w:id="43"/>
            <w:r w:rsidR="009644F8">
              <w:rPr>
                <w:rStyle w:val="CommentReference"/>
              </w:rPr>
              <w:commentReference w:id="43"/>
            </w:r>
          </w:p>
          <w:p w14:paraId="62C123BC" w14:textId="7A357D9C" w:rsidR="003B2C67" w:rsidRPr="00E8452C" w:rsidRDefault="003C0372" w:rsidP="00E8452C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Developed financial institution identification and clustering, using python </w:t>
            </w: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scikit</w:t>
            </w:r>
            <w:proofErr w:type="spellEnd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-learn libraries, for Consumer Deposit Funds Flow</w:t>
            </w:r>
          </w:p>
          <w:p w14:paraId="2684CF45" w14:textId="5FB08DFF" w:rsidR="004726F6" w:rsidRPr="006963B4" w:rsidRDefault="00E8452C" w:rsidP="006963B4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commentRangeStart w:id="44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Investigated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new tools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for potential use by the bank Data Analytics team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: D3JS, Network graphs, Sentiment Analysis</w:t>
            </w:r>
            <w:commentRangeEnd w:id="44"/>
            <w:r w:rsidR="009644F8">
              <w:rPr>
                <w:rStyle w:val="CommentReference"/>
              </w:rPr>
              <w:commentReference w:id="44"/>
            </w:r>
          </w:p>
        </w:tc>
      </w:tr>
      <w:tr w:rsidR="001851A9" w:rsidRPr="000E1102" w14:paraId="7085165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  <w:gridSpan w:val="5"/>
          </w:tcPr>
          <w:p w14:paraId="1E5CFDE6" w14:textId="77777777" w:rsidR="001851A9" w:rsidRPr="000E1102" w:rsidRDefault="001851A9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9C1E19" w:rsidRPr="000E1102" w14:paraId="494575E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commentRangeStart w:id="45" w:displacedByCustomXml="next"/>
        <w:sdt>
          <w:sdtPr>
            <w:rPr>
              <w:sz w:val="22"/>
            </w:rPr>
            <w:id w:val="7189939"/>
            <w:placeholder>
              <w:docPart w:val="DBE0BD7CB6C849EF9B27FDC8A84D9B7A"/>
            </w:placeholder>
          </w:sdtPr>
          <w:sdtEndPr>
            <w:rPr>
              <w:i/>
              <w:sz w:val="24"/>
              <w:szCs w:val="24"/>
            </w:rPr>
          </w:sdtEndPr>
          <w:sdtContent>
            <w:tc>
              <w:tcPr>
                <w:tcW w:w="7020" w:type="dxa"/>
                <w:gridSpan w:val="3"/>
              </w:tcPr>
              <w:p w14:paraId="595742F9" w14:textId="03B13D53" w:rsidR="004726F6" w:rsidRDefault="009D7BD2" w:rsidP="009D7BD2">
                <w:pPr>
                  <w:pStyle w:val="SectionTitle"/>
                  <w:ind w:left="-108"/>
                  <w:rPr>
                    <w:i/>
                    <w:sz w:val="24"/>
                    <w:szCs w:val="24"/>
                  </w:rPr>
                </w:pPr>
                <w:proofErr w:type="spellStart"/>
                <w:r>
                  <w:rPr>
                    <w:i/>
                    <w:sz w:val="24"/>
                    <w:szCs w:val="24"/>
                  </w:rPr>
                  <w:t>Bartol</w:t>
                </w:r>
                <w:proofErr w:type="spellEnd"/>
                <w:r>
                  <w:rPr>
                    <w:i/>
                    <w:sz w:val="24"/>
                    <w:szCs w:val="24"/>
                  </w:rPr>
                  <w:t xml:space="preserve"> Research Institute </w:t>
                </w:r>
                <w:r w:rsidR="004726F6">
                  <w:rPr>
                    <w:i/>
                    <w:sz w:val="24"/>
                    <w:szCs w:val="24"/>
                  </w:rPr>
                  <w:t xml:space="preserve">– University of Delaware </w:t>
                </w:r>
              </w:p>
              <w:p w14:paraId="3CB76492" w14:textId="76CD846A" w:rsidR="009C1E19" w:rsidRPr="000E1102" w:rsidRDefault="009D7BD2" w:rsidP="00FC30BA">
                <w:pPr>
                  <w:pStyle w:val="SectionTitle"/>
                  <w:ind w:left="-108"/>
                </w:pPr>
                <w:r>
                  <w:rPr>
                    <w:i/>
                    <w:sz w:val="24"/>
                    <w:szCs w:val="24"/>
                  </w:rPr>
                  <w:t xml:space="preserve"> </w:t>
                </w:r>
                <w:r>
                  <w:rPr>
                    <w:b w:val="0"/>
                    <w:sz w:val="20"/>
                    <w:szCs w:val="20"/>
                  </w:rPr>
                  <w:t>(</w:t>
                </w:r>
                <w:r w:rsidR="009C1E19" w:rsidRPr="009C1E19">
                  <w:rPr>
                    <w:b w:val="0"/>
                    <w:sz w:val="20"/>
                    <w:szCs w:val="20"/>
                  </w:rPr>
                  <w:t>Newark, Delaware</w:t>
                </w:r>
                <w:r>
                  <w:rPr>
                    <w:b w:val="0"/>
                    <w:sz w:val="22"/>
                  </w:rPr>
                  <w:t>)</w:t>
                </w:r>
                <w:r w:rsidR="009C1E19" w:rsidRPr="000E1102">
                  <w:rPr>
                    <w:b w:val="0"/>
                    <w:sz w:val="22"/>
                  </w:rPr>
                  <w:t xml:space="preserve">       </w:t>
                </w:r>
                <w:r w:rsidR="009C1E19">
                  <w:rPr>
                    <w:b w:val="0"/>
                    <w:sz w:val="22"/>
                  </w:rPr>
                  <w:t xml:space="preserve"> </w:t>
                </w:r>
                <w:commentRangeEnd w:id="45"/>
                <w:r w:rsidR="00B8465D">
                  <w:rPr>
                    <w:rStyle w:val="CommentReference"/>
                    <w:rFonts w:asciiTheme="minorHAnsi" w:hAnsiTheme="minorHAnsi"/>
                    <w:b w:val="0"/>
                    <w:color w:val="auto"/>
                  </w:rPr>
                  <w:commentReference w:id="45"/>
                </w:r>
              </w:p>
            </w:tc>
          </w:sdtContent>
        </w:sdt>
        <w:tc>
          <w:tcPr>
            <w:tcW w:w="3060" w:type="dxa"/>
            <w:gridSpan w:val="2"/>
          </w:tcPr>
          <w:p w14:paraId="629A01D7" w14:textId="77777777" w:rsidR="009C1E19" w:rsidRPr="009C1E19" w:rsidRDefault="009C1E19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  <w:r w:rsidRPr="009C1E19">
              <w:rPr>
                <w:b w:val="0"/>
                <w:sz w:val="20"/>
                <w:szCs w:val="20"/>
              </w:rPr>
              <w:t>June, 2012- May, 2014</w:t>
            </w:r>
          </w:p>
        </w:tc>
      </w:tr>
      <w:tr w:rsidR="001851A9" w:rsidRPr="000E1102" w14:paraId="57BFB15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32"/>
          <w:jc w:val="center"/>
        </w:trPr>
        <w:sdt>
          <w:sdtPr>
            <w:id w:val="7189944"/>
            <w:placeholder>
              <w:docPart w:val="3D70E57E0AE34EFA95A908ABE51B8789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51557D96" w14:textId="77777777" w:rsidR="001851A9" w:rsidRPr="000E1102" w:rsidRDefault="009C1E19" w:rsidP="009C1E19">
                <w:pPr>
                  <w:pStyle w:val="SectionTitle"/>
                  <w:tabs>
                    <w:tab w:val="left" w:pos="-108"/>
                  </w:tabs>
                  <w:ind w:left="-108"/>
                </w:pPr>
                <w:r w:rsidRPr="009C1E19">
                  <w:rPr>
                    <w:sz w:val="20"/>
                    <w:szCs w:val="20"/>
                  </w:rPr>
                  <w:t>Post-Doctoral Researcher</w:t>
                </w:r>
                <w:r>
                  <w:t xml:space="preserve"> </w:t>
                </w:r>
              </w:p>
            </w:tc>
          </w:sdtContent>
        </w:sdt>
      </w:tr>
      <w:tr w:rsidR="001851A9" w:rsidRPr="000E1102" w14:paraId="536FADA4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39"/>
          <w:jc w:val="center"/>
        </w:trPr>
        <w:tc>
          <w:tcPr>
            <w:tcW w:w="10080" w:type="dxa"/>
            <w:gridSpan w:val="5"/>
          </w:tcPr>
          <w:p w14:paraId="0C11F995" w14:textId="77777777" w:rsidR="008B2F5D" w:rsidRDefault="00592F33" w:rsidP="008B2F5D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Development and production of analys</w:t>
            </w:r>
            <w:r w:rsid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is tools (in C++  and  Python)</w:t>
            </w:r>
          </w:p>
          <w:p w14:paraId="463E78FE" w14:textId="58E6DBB5" w:rsidR="008B2F5D" w:rsidRDefault="008B2F5D" w:rsidP="008B2F5D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R</w:t>
            </w:r>
            <w:r w:rsidR="00592F33" w:rsidRP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econstruct physical phenomena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with machine learning algorithms  (Neural Nets, Random Forest)</w:t>
            </w:r>
          </w:p>
          <w:p w14:paraId="426148A1" w14:textId="1C19CE9B" w:rsidR="00252E1D" w:rsidRPr="008B2F5D" w:rsidRDefault="00252E1D" w:rsidP="008B2F5D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lastRenderedPageBreak/>
              <w:t>Implemented algorithm for environmental corrections on the detector signal</w:t>
            </w:r>
          </w:p>
          <w:p w14:paraId="4990C71B" w14:textId="7AE1CE75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Monte Carlo s</w:t>
            </w:r>
            <w:r w:rsid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imulations</w:t>
            </w:r>
          </w:p>
          <w:p w14:paraId="523335E4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Debugging long codes (several thousands of  lines)</w:t>
            </w:r>
          </w:p>
          <w:p w14:paraId="11A758ED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Processing large (several terabytes) amounts of data (with Bash, Python)</w:t>
            </w:r>
          </w:p>
          <w:p w14:paraId="5C0B418E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Working on large computer clusters</w:t>
            </w:r>
          </w:p>
          <w:p w14:paraId="36DECD09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Working in a large collaboration of nearly 250 people from 39 institutions in 11 countries</w:t>
            </w:r>
          </w:p>
          <w:p w14:paraId="1C6CB40E" w14:textId="73622583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Writing </w:t>
            </w:r>
            <w:r w:rsidR="00B400AF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scientific papers, </w:t>
            </w: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technical documentation</w:t>
            </w:r>
            <w:r w:rsidR="00B400AF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,</w:t>
            </w: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and presenting results</w:t>
            </w:r>
            <w:r w:rsidR="004E6EC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in major conferences </w:t>
            </w:r>
          </w:p>
          <w:p w14:paraId="11443223" w14:textId="1745F8B8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Deployment of </w:t>
            </w:r>
            <w:proofErr w:type="spellStart"/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IceCube</w:t>
            </w:r>
            <w:proofErr w:type="spellEnd"/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detector at the geographical South Pole,</w:t>
            </w: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val="ru-RU" w:eastAsia="ru-RU"/>
              </w:rPr>
              <w:t xml:space="preserve"> </w:t>
            </w:r>
            <w:r w:rsidRPr="00592F3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ru-RU" w:eastAsia="ru-RU"/>
              </w:rPr>
              <w:t>Amundsen-Scott South Pole Station</w:t>
            </w:r>
          </w:p>
          <w:p w14:paraId="00443346" w14:textId="77777777" w:rsidR="001851A9" w:rsidRPr="009C1E19" w:rsidRDefault="001851A9" w:rsidP="00592F33">
            <w:pPr>
              <w:pStyle w:val="Bulletedlist"/>
              <w:numPr>
                <w:ilvl w:val="0"/>
                <w:numId w:val="0"/>
              </w:numPr>
              <w:ind w:left="72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1E19" w:rsidRPr="000E1102" w14:paraId="4909EFAF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5040" w:type="dxa"/>
            <w:gridSpan w:val="2"/>
          </w:tcPr>
          <w:p w14:paraId="71920E85" w14:textId="77777777" w:rsidR="009C1E19" w:rsidRPr="00BE4AF2" w:rsidRDefault="000A2A29" w:rsidP="00BE7DC2">
            <w:pPr>
              <w:pStyle w:val="SectionTitle"/>
              <w:ind w:left="-108"/>
              <w:rPr>
                <w:b w:val="0"/>
                <w:sz w:val="20"/>
                <w:szCs w:val="20"/>
              </w:rPr>
            </w:pPr>
            <w:sdt>
              <w:sdtPr>
                <w:id w:val="7189972"/>
                <w:placeholder>
                  <w:docPart w:val="B06722B36A7C419E9FDFFA112B47B110"/>
                </w:placeholder>
              </w:sdtPr>
              <w:sdtEndPr>
                <w:rPr>
                  <w:i/>
                  <w:sz w:val="24"/>
                  <w:szCs w:val="24"/>
                </w:rPr>
              </w:sdtEndPr>
              <w:sdtContent>
                <w:r w:rsidR="009C1E19" w:rsidRPr="00BE4AF2">
                  <w:rPr>
                    <w:i/>
                    <w:sz w:val="24"/>
                    <w:szCs w:val="24"/>
                  </w:rPr>
                  <w:t>University of Delaware</w:t>
                </w:r>
                <w:r w:rsidR="00BE7DC2" w:rsidRPr="00BE4AF2">
                  <w:rPr>
                    <w:i/>
                    <w:sz w:val="24"/>
                    <w:szCs w:val="24"/>
                  </w:rPr>
                  <w:t xml:space="preserve"> </w:t>
                </w:r>
                <w:r w:rsidR="00BE7DC2" w:rsidRPr="00BE4AF2">
                  <w:rPr>
                    <w:b w:val="0"/>
                    <w:sz w:val="20"/>
                    <w:szCs w:val="20"/>
                  </w:rPr>
                  <w:t>(Newark, Delaware)</w:t>
                </w:r>
              </w:sdtContent>
            </w:sdt>
          </w:p>
        </w:tc>
        <w:tc>
          <w:tcPr>
            <w:tcW w:w="5040" w:type="dxa"/>
            <w:gridSpan w:val="3"/>
          </w:tcPr>
          <w:p w14:paraId="0B43F490" w14:textId="77777777" w:rsidR="009C1E19" w:rsidRPr="00BE4AF2" w:rsidRDefault="009C1E19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  <w:r w:rsidRPr="00BE4AF2">
              <w:rPr>
                <w:b w:val="0"/>
                <w:sz w:val="20"/>
                <w:szCs w:val="20"/>
              </w:rPr>
              <w:t xml:space="preserve">September, 2005 – May, 2012 </w:t>
            </w:r>
          </w:p>
        </w:tc>
      </w:tr>
      <w:tr w:rsidR="001851A9" w:rsidRPr="000E1102" w14:paraId="06C52E3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id w:val="7189977"/>
            <w:placeholder>
              <w:docPart w:val="80EF15BE4A4D4542AC585C7C0C7E0E0A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6637D3CC" w14:textId="0CB190EC" w:rsidR="001851A9" w:rsidRPr="00BE4AF2" w:rsidRDefault="009C1E19" w:rsidP="00C8035F">
                <w:pPr>
                  <w:pStyle w:val="SectionTitle"/>
                  <w:ind w:hanging="108"/>
                  <w:rPr>
                    <w:sz w:val="20"/>
                    <w:szCs w:val="20"/>
                  </w:rPr>
                </w:pPr>
                <w:r w:rsidRPr="00BE4AF2">
                  <w:rPr>
                    <w:sz w:val="20"/>
                    <w:szCs w:val="20"/>
                  </w:rPr>
                  <w:t>Research Assistant / Teaching Assistant</w:t>
                </w:r>
              </w:p>
            </w:tc>
          </w:sdtContent>
        </w:sdt>
      </w:tr>
      <w:tr w:rsidR="001851A9" w:rsidRPr="000E1102" w14:paraId="57C3581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836"/>
          <w:jc w:val="center"/>
        </w:trPr>
        <w:tc>
          <w:tcPr>
            <w:tcW w:w="10080" w:type="dxa"/>
            <w:gridSpan w:val="5"/>
          </w:tcPr>
          <w:p w14:paraId="558B16E0" w14:textId="5D6C65AB" w:rsidR="00592F33" w:rsidRPr="00BE4AF2" w:rsidRDefault="00C8035F" w:rsidP="00592F33">
            <w:pPr>
              <w:pStyle w:val="Bulletedlist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  <w:r w:rsidRPr="00BE4AF2">
              <w:rPr>
                <w:rFonts w:asciiTheme="majorHAnsi" w:hAnsiTheme="majorHAnsi"/>
                <w:sz w:val="20"/>
                <w:szCs w:val="20"/>
              </w:rPr>
              <w:t>Reconstruction of Cosmic Ray energy spectrum from atmospheric air showers</w:t>
            </w:r>
          </w:p>
          <w:p w14:paraId="53F964DE" w14:textId="77777777" w:rsidR="00592F33" w:rsidRPr="00BE4AF2" w:rsidRDefault="00592F33" w:rsidP="00592F33">
            <w:pPr>
              <w:pStyle w:val="Bulletedlist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  <w:r w:rsidRPr="00BE4AF2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Analysis of simulated and experimental data:</w:t>
            </w:r>
          </w:p>
          <w:p w14:paraId="219F7C28" w14:textId="77777777" w:rsidR="00592F33" w:rsidRPr="00BE4AF2" w:rsidRDefault="000A2A29" w:rsidP="00592F33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hyperlink r:id="rId11" w:tooltip="Histogram" w:history="1"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eastAsia="ru-RU"/>
                </w:rPr>
                <w:t>H</w:t>
              </w:r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istogramming</w:t>
              </w:r>
            </w:hyperlink>
            <w:r w:rsidR="00592F3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and </w:t>
            </w:r>
            <w:hyperlink r:id="rId12" w:tooltip="Graph of a function" w:history="1"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graphing</w:t>
              </w:r>
            </w:hyperlink>
            <w:r w:rsidR="00592F3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to view and analyze </w:t>
            </w:r>
            <w:r w:rsidR="00614F43" w:rsidRPr="00BE4AF2">
              <w:rPr>
                <w:rFonts w:asciiTheme="majorHAnsi" w:hAnsiTheme="majorHAnsi"/>
              </w:rPr>
              <w:fldChar w:fldCharType="begin"/>
            </w:r>
            <w:r w:rsidR="00614F43" w:rsidRPr="00BE4AF2">
              <w:rPr>
                <w:rFonts w:asciiTheme="majorHAnsi" w:hAnsiTheme="majorHAnsi"/>
              </w:rPr>
              <w:instrText xml:space="preserve"> HYPERLINK "http://en.wikipedia.org/wiki/Distribution_(mathematics)" \o "Distribution (mathematics)" </w:instrText>
            </w:r>
            <w:r w:rsidR="00614F43" w:rsidRPr="00BE4AF2">
              <w:rPr>
                <w:rFonts w:asciiTheme="majorHAnsi" w:hAnsiTheme="majorHAnsi"/>
              </w:rPr>
              <w:fldChar w:fldCharType="separate"/>
            </w:r>
            <w:r w:rsidR="00592F3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distributions</w:t>
            </w:r>
            <w:r w:rsidR="00614F4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fldChar w:fldCharType="end"/>
            </w:r>
          </w:p>
          <w:p w14:paraId="7E6AC665" w14:textId="77777777" w:rsidR="00592F33" w:rsidRPr="00BE4AF2" w:rsidRDefault="000A2A29" w:rsidP="00592F33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hyperlink r:id="rId13" w:tooltip="Curve fitting" w:history="1"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eastAsia="ru-RU"/>
                </w:rPr>
                <w:t>C</w:t>
              </w:r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urve fitting</w:t>
              </w:r>
            </w:hyperlink>
            <w:r w:rsidR="00592F3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(regression analysis) and minimization of </w:t>
            </w:r>
            <w:r w:rsidR="00614F43" w:rsidRPr="00BE4AF2">
              <w:rPr>
                <w:rFonts w:asciiTheme="majorHAnsi" w:hAnsiTheme="majorHAnsi"/>
              </w:rPr>
              <w:fldChar w:fldCharType="begin"/>
            </w:r>
            <w:r w:rsidR="00614F43" w:rsidRPr="00BE4AF2">
              <w:rPr>
                <w:rFonts w:asciiTheme="majorHAnsi" w:hAnsiTheme="majorHAnsi"/>
              </w:rPr>
              <w:instrText xml:space="preserve"> HYPERLINK "http://en.wikipedia.org/wiki/Functional_(mathematics)" \o "Functional (mathematics)" </w:instrText>
            </w:r>
            <w:r w:rsidR="00614F43" w:rsidRPr="00BE4AF2">
              <w:rPr>
                <w:rFonts w:asciiTheme="majorHAnsi" w:hAnsiTheme="majorHAnsi"/>
              </w:rPr>
              <w:fldChar w:fldCharType="separate"/>
            </w:r>
            <w:r w:rsidR="00592F3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functionals</w:t>
            </w:r>
            <w:r w:rsidR="00614F4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fldChar w:fldCharType="end"/>
            </w:r>
          </w:p>
          <w:p w14:paraId="614A15EA" w14:textId="495E174E" w:rsidR="00592F33" w:rsidRPr="00BE4AF2" w:rsidRDefault="000A2A29" w:rsidP="005B2E0B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hyperlink r:id="rId14" w:anchor="Classifications" w:tooltip="Polynomial" w:history="1"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eastAsia="ru-RU"/>
                </w:rPr>
                <w:t>M</w:t>
              </w:r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ultivariate</w:t>
              </w:r>
            </w:hyperlink>
            <w:r w:rsidR="00592F3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</w:t>
            </w:r>
            <w:hyperlink r:id="rId15" w:tooltip="Data analysis" w:history="1"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data analysis</w:t>
              </w:r>
            </w:hyperlink>
            <w:r w:rsidR="005B2E0B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 xml:space="preserve"> </w:t>
            </w:r>
          </w:p>
          <w:p w14:paraId="35BAD397" w14:textId="5B542391" w:rsidR="009D62CE" w:rsidRPr="00BE4AF2" w:rsidRDefault="009D62CE" w:rsidP="005B2E0B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Feature extraction</w:t>
            </w:r>
          </w:p>
          <w:p w14:paraId="22854556" w14:textId="3A90C2F7" w:rsidR="00C8035F" w:rsidRPr="00BE4AF2" w:rsidRDefault="009C248C" w:rsidP="0002418A">
            <w:pPr>
              <w:numPr>
                <w:ilvl w:val="0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commentRangeStart w:id="46"/>
            <w:r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Teaching introduct</w:t>
            </w:r>
            <w:r w:rsidR="005B2E0B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ory physics courses</w:t>
            </w:r>
            <w:commentRangeEnd w:id="46"/>
            <w:r w:rsidR="00405863">
              <w:rPr>
                <w:rStyle w:val="CommentReference"/>
              </w:rPr>
              <w:commentReference w:id="46"/>
            </w:r>
          </w:p>
          <w:p w14:paraId="72378A58" w14:textId="77777777" w:rsidR="00592F33" w:rsidRPr="00BE4AF2" w:rsidRDefault="00592F33" w:rsidP="005B2E0B">
            <w:pPr>
              <w:pStyle w:val="Bulletedlist"/>
              <w:numPr>
                <w:ilvl w:val="0"/>
                <w:numId w:val="0"/>
              </w:numPr>
              <w:ind w:left="72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851A9" w:rsidRPr="000E1102" w14:paraId="508DCA69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945"/>
          <w:jc w:val="center"/>
        </w:trPr>
        <w:tc>
          <w:tcPr>
            <w:tcW w:w="10080" w:type="dxa"/>
            <w:gridSpan w:val="5"/>
          </w:tcPr>
          <w:p w14:paraId="7C174996" w14:textId="77777777" w:rsidR="00194CF6" w:rsidRPr="00BE4AF2" w:rsidRDefault="00194CF6" w:rsidP="00194CF6">
            <w:pPr>
              <w:spacing w:line="360" w:lineRule="auto"/>
              <w:rPr>
                <w:rFonts w:asciiTheme="majorHAnsi" w:eastAsia="Times New Roman" w:hAnsiTheme="majorHAnsi" w:cs="Times New Roman"/>
                <w:b/>
                <w:sz w:val="26"/>
                <w:szCs w:val="26"/>
                <w:u w:val="single"/>
                <w:lang w:eastAsia="ru-RU"/>
              </w:rPr>
            </w:pPr>
            <w:r w:rsidRPr="00BE4AF2">
              <w:rPr>
                <w:rFonts w:asciiTheme="majorHAnsi" w:eastAsia="Times New Roman" w:hAnsiTheme="majorHAnsi" w:cs="Times New Roman"/>
                <w:b/>
                <w:sz w:val="26"/>
                <w:szCs w:val="26"/>
                <w:u w:val="single"/>
                <w:lang w:eastAsia="ru-RU"/>
              </w:rPr>
              <w:t>Computer Skills</w:t>
            </w:r>
          </w:p>
          <w:p w14:paraId="5F14CAEF" w14:textId="4FB4E88C" w:rsidR="001851A9" w:rsidRPr="00BE4AF2" w:rsidRDefault="004726F6" w:rsidP="00194CF6">
            <w:pPr>
              <w:pStyle w:val="Sectiondetails"/>
              <w:rPr>
                <w:rFonts w:asciiTheme="majorHAnsi" w:eastAsia="Times New Roman" w:hAnsiTheme="majorHAnsi" w:cs="Times New Roman"/>
                <w:b/>
                <w:color w:val="auto"/>
                <w:sz w:val="24"/>
                <w:szCs w:val="24"/>
                <w:lang w:eastAsia="ru-RU"/>
              </w:rPr>
            </w:pPr>
            <w:r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>Proficient:</w:t>
            </w:r>
            <w:r w:rsidRPr="00BE4AF2">
              <w:rPr>
                <w:rFonts w:asciiTheme="majorHAnsi" w:eastAsia="Times New Roman" w:hAnsiTheme="majorHAnsi" w:cs="Times New Roman"/>
                <w:b/>
                <w:color w:val="auto"/>
                <w:sz w:val="24"/>
                <w:szCs w:val="24"/>
                <w:lang w:eastAsia="ru-RU"/>
              </w:rPr>
              <w:t xml:space="preserve"> </w:t>
            </w:r>
            <w:commentRangeStart w:id="47"/>
            <w:r w:rsidR="00194CF6" w:rsidRPr="00BE4AF2">
              <w:rPr>
                <w:rFonts w:asciiTheme="majorHAnsi" w:eastAsia="Times New Roman" w:hAnsiTheme="majorHAnsi" w:cs="Times New Roman"/>
                <w:b/>
                <w:color w:val="auto"/>
                <w:sz w:val="24"/>
                <w:szCs w:val="24"/>
                <w:lang w:eastAsia="ru-RU"/>
              </w:rPr>
              <w:t>Python</w:t>
            </w:r>
            <w:r w:rsidR="00194CF6"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 xml:space="preserve">, R, </w:t>
            </w:r>
            <w:r w:rsidR="00194CF6" w:rsidRPr="00BE4AF2">
              <w:rPr>
                <w:rFonts w:asciiTheme="majorHAnsi" w:eastAsia="Times New Roman" w:hAnsiTheme="majorHAnsi" w:cs="Times New Roman"/>
                <w:b/>
                <w:color w:val="auto"/>
                <w:sz w:val="24"/>
                <w:szCs w:val="24"/>
                <w:lang w:eastAsia="ru-RU"/>
              </w:rPr>
              <w:t>SQL</w:t>
            </w:r>
            <w:r w:rsidR="00194CF6"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 xml:space="preserve">, </w:t>
            </w:r>
            <w:r w:rsidR="00194CF6" w:rsidRPr="00BE4AF2">
              <w:rPr>
                <w:rFonts w:asciiTheme="majorHAnsi" w:eastAsia="Times New Roman" w:hAnsiTheme="majorHAnsi" w:cs="Times New Roman"/>
                <w:b/>
                <w:color w:val="auto"/>
                <w:sz w:val="24"/>
                <w:szCs w:val="24"/>
                <w:lang w:eastAsia="ru-RU"/>
              </w:rPr>
              <w:t>Tableau</w:t>
            </w:r>
            <w:r w:rsidR="00B156BD" w:rsidRPr="00BE4AF2">
              <w:rPr>
                <w:rFonts w:asciiTheme="majorHAnsi" w:eastAsia="Times New Roman" w:hAnsiTheme="majorHAnsi" w:cs="Times New Roman"/>
                <w:b/>
                <w:color w:val="auto"/>
                <w:sz w:val="24"/>
                <w:szCs w:val="24"/>
                <w:lang w:eastAsia="ru-RU"/>
              </w:rPr>
              <w:t xml:space="preserve">, </w:t>
            </w:r>
            <w:r w:rsidR="00B156BD"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>Teradata, Linux/Unix</w:t>
            </w:r>
            <w:commentRangeEnd w:id="47"/>
            <w:r w:rsidR="004573C5">
              <w:rPr>
                <w:rStyle w:val="CommentReference"/>
                <w:color w:val="auto"/>
              </w:rPr>
              <w:commentReference w:id="47"/>
            </w:r>
          </w:p>
          <w:p w14:paraId="246EFA87" w14:textId="1ABA2588" w:rsidR="004726F6" w:rsidRPr="004726F6" w:rsidRDefault="004726F6" w:rsidP="00194CF6">
            <w:pPr>
              <w:pStyle w:val="Sectiondetails"/>
              <w:rPr>
                <w:rFonts w:asciiTheme="majorHAnsi" w:hAnsiTheme="majorHAnsi"/>
              </w:rPr>
            </w:pPr>
            <w:r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 xml:space="preserve">Familiar: </w:t>
            </w:r>
            <w:r w:rsid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 xml:space="preserve">   </w:t>
            </w:r>
            <w:r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 xml:space="preserve">C++, </w:t>
            </w:r>
            <w:r w:rsidR="00781C4B"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 xml:space="preserve">Hadoop, </w:t>
            </w:r>
            <w:r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>Spark, Hive, Impala</w:t>
            </w:r>
            <w:r w:rsidR="00781C4B"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>,</w:t>
            </w:r>
            <w:r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 xml:space="preserve"> MapReduce, D3JS</w:t>
            </w:r>
          </w:p>
        </w:tc>
      </w:tr>
      <w:tr w:rsidR="001851A9" w:rsidRPr="000E1102" w14:paraId="54CC7FDE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0"/>
          <w:jc w:val="center"/>
        </w:trPr>
        <w:tc>
          <w:tcPr>
            <w:tcW w:w="10080" w:type="dxa"/>
            <w:gridSpan w:val="5"/>
          </w:tcPr>
          <w:p w14:paraId="6A9AEEEA" w14:textId="77777777" w:rsidR="001851A9" w:rsidRPr="000E1102" w:rsidRDefault="001851A9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14:paraId="22930AFD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33"/>
          <w:jc w:val="center"/>
        </w:trPr>
        <w:sdt>
          <w:sdtPr>
            <w:rPr>
              <w:u w:val="single"/>
            </w:rPr>
            <w:id w:val="1483710"/>
            <w:placeholder>
              <w:docPart w:val="CC03015A47FE4F60818758882C4383EE"/>
            </w:placeholder>
            <w:showingPlcHdr/>
          </w:sdtPr>
          <w:sdtEndPr>
            <w:rPr>
              <w:u w:val="none"/>
            </w:rPr>
          </w:sdtEndPr>
          <w:sdtContent>
            <w:tc>
              <w:tcPr>
                <w:tcW w:w="10080" w:type="dxa"/>
                <w:gridSpan w:val="5"/>
              </w:tcPr>
              <w:p w14:paraId="445240F7" w14:textId="77777777" w:rsidR="001851A9" w:rsidRPr="00BE4AF2" w:rsidRDefault="005C23F7">
                <w:pPr>
                  <w:pStyle w:val="SectionTitle"/>
                  <w:rPr>
                    <w:rStyle w:val="SectionTitleChar"/>
                  </w:rPr>
                </w:pPr>
                <w:r w:rsidRPr="00BE4AF2">
                  <w:rPr>
                    <w:u w:val="single"/>
                  </w:rPr>
                  <w:t>Professional Education</w:t>
                </w:r>
              </w:p>
            </w:tc>
          </w:sdtContent>
        </w:sdt>
      </w:tr>
      <w:tr w:rsidR="006E0046" w:rsidRPr="000E1102" w14:paraId="1092FAD3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  <w:gridSpan w:val="5"/>
          </w:tcPr>
          <w:p w14:paraId="72F22E56" w14:textId="56C67DDB" w:rsidR="006D180A" w:rsidRDefault="006D180A" w:rsidP="00984A32">
            <w:pPr>
              <w:rPr>
                <w:ins w:id="48" w:author="Madeline Manning" w:date="2016-06-29T11:37:00Z"/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  <w:b/>
              </w:rPr>
              <w:t>Metis, Data Science Bootcamp</w:t>
            </w:r>
            <w:r w:rsidRPr="00BE4AF2">
              <w:rPr>
                <w:rFonts w:asciiTheme="majorHAnsi" w:hAnsiTheme="majorHAnsi"/>
              </w:rPr>
              <w:t>, May 2016</w:t>
            </w:r>
          </w:p>
          <w:p w14:paraId="0D38CE57" w14:textId="57508A8A" w:rsidR="004573C5" w:rsidRPr="00BE4AF2" w:rsidRDefault="004573C5" w:rsidP="00984A32">
            <w:pPr>
              <w:rPr>
                <w:rFonts w:asciiTheme="majorHAnsi" w:hAnsiTheme="majorHAnsi"/>
              </w:rPr>
            </w:pPr>
            <w:ins w:id="49" w:author="Madeline Manning" w:date="2016-06-29T11:37:00Z">
              <w:r w:rsidRPr="004573C5">
                <w:rPr>
                  <w:rFonts w:asciiTheme="majorHAnsi" w:hAnsiTheme="majorHAnsi"/>
                  <w:b/>
                  <w:rPrChange w:id="50" w:author="Madeline Manning" w:date="2016-06-29T11:37:00Z">
                    <w:rPr>
                      <w:rFonts w:asciiTheme="majorHAnsi" w:hAnsiTheme="majorHAnsi"/>
                    </w:rPr>
                  </w:rPrChange>
                </w:rPr>
                <w:t>Agile Marketing Training</w:t>
              </w:r>
              <w:r>
                <w:rPr>
                  <w:rFonts w:asciiTheme="majorHAnsi" w:hAnsiTheme="majorHAnsi"/>
                </w:rPr>
                <w:t>, January 2016</w:t>
              </w:r>
            </w:ins>
          </w:p>
          <w:p w14:paraId="778F2D3D" w14:textId="7C8BFC35" w:rsidR="006E0046" w:rsidRPr="00BE4AF2" w:rsidRDefault="006E0046" w:rsidP="00984A32">
            <w:pPr>
              <w:rPr>
                <w:rFonts w:asciiTheme="majorHAnsi" w:hAnsiTheme="majorHAnsi"/>
              </w:rPr>
            </w:pPr>
            <w:commentRangeStart w:id="51"/>
            <w:r w:rsidRPr="00BE4AF2">
              <w:rPr>
                <w:rFonts w:asciiTheme="majorHAnsi" w:hAnsiTheme="majorHAnsi"/>
                <w:b/>
              </w:rPr>
              <w:t xml:space="preserve">Data Science </w:t>
            </w:r>
            <w:r w:rsidR="006D180A" w:rsidRPr="00BE4AF2">
              <w:rPr>
                <w:rFonts w:asciiTheme="majorHAnsi" w:hAnsiTheme="majorHAnsi"/>
                <w:b/>
              </w:rPr>
              <w:t>Specialization, Coursera</w:t>
            </w:r>
            <w:r w:rsidRPr="00BE4AF2">
              <w:rPr>
                <w:rFonts w:asciiTheme="majorHAnsi" w:hAnsiTheme="majorHAnsi"/>
              </w:rPr>
              <w:t xml:space="preserve"> certific</w:t>
            </w:r>
            <w:bookmarkStart w:id="52" w:name="_GoBack"/>
            <w:bookmarkEnd w:id="52"/>
            <w:r w:rsidRPr="00BE4AF2">
              <w:rPr>
                <w:rFonts w:asciiTheme="majorHAnsi" w:hAnsiTheme="majorHAnsi"/>
              </w:rPr>
              <w:t>ates</w:t>
            </w:r>
            <w:commentRangeEnd w:id="51"/>
            <w:r w:rsidR="00B8465D">
              <w:rPr>
                <w:rStyle w:val="CommentReference"/>
              </w:rPr>
              <w:commentReference w:id="51"/>
            </w:r>
          </w:p>
          <w:p w14:paraId="4AC76D41" w14:textId="77777777" w:rsidR="006E0046" w:rsidRPr="00BE4AF2" w:rsidRDefault="006E0046" w:rsidP="00984A32">
            <w:pPr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  <w:b/>
              </w:rPr>
              <w:t xml:space="preserve">Analytics: Optimizing Big Data Certificate,  </w:t>
            </w:r>
            <w:r w:rsidRPr="00BE4AF2">
              <w:rPr>
                <w:rFonts w:asciiTheme="majorHAnsi" w:hAnsiTheme="majorHAnsi"/>
              </w:rPr>
              <w:t>University of Delaware,  Fall 2013</w:t>
            </w:r>
          </w:p>
          <w:p w14:paraId="1043B567" w14:textId="7D6F49A6" w:rsidR="00405863" w:rsidRPr="00BE4AF2" w:rsidRDefault="006E0046" w:rsidP="00984A32">
            <w:pPr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  <w:b/>
              </w:rPr>
              <w:t xml:space="preserve">Business Analyst Certificate,  </w:t>
            </w:r>
            <w:r w:rsidRPr="00BE4AF2">
              <w:rPr>
                <w:rFonts w:asciiTheme="majorHAnsi" w:hAnsiTheme="majorHAnsi"/>
              </w:rPr>
              <w:t>University of Delaware,  Spring 2014</w:t>
            </w:r>
          </w:p>
        </w:tc>
      </w:tr>
      <w:tr w:rsidR="006E0046" w:rsidRPr="000E1102" w14:paraId="1C6F1F38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56"/>
          <w:jc w:val="center"/>
        </w:trPr>
        <w:tc>
          <w:tcPr>
            <w:tcW w:w="10080" w:type="dxa"/>
            <w:gridSpan w:val="5"/>
          </w:tcPr>
          <w:p w14:paraId="71AD3249" w14:textId="77777777" w:rsidR="006E0046" w:rsidRPr="000E1102" w:rsidRDefault="006E0046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14:paraId="2E5BE0E5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60"/>
          <w:jc w:val="center"/>
        </w:trPr>
        <w:sdt>
          <w:sdtPr>
            <w:rPr>
              <w:u w:val="single"/>
            </w:rPr>
            <w:id w:val="1483997"/>
            <w:placeholder>
              <w:docPart w:val="FB56EAA797644CB6B40268825B19E9B7"/>
            </w:placeholder>
            <w:showingPlcHdr/>
          </w:sdtPr>
          <w:sdtEndPr>
            <w:rPr>
              <w:u w:val="none"/>
            </w:rPr>
          </w:sdtEndPr>
          <w:sdtContent>
            <w:tc>
              <w:tcPr>
                <w:tcW w:w="10080" w:type="dxa"/>
                <w:gridSpan w:val="5"/>
              </w:tcPr>
              <w:p w14:paraId="45BAE7D0" w14:textId="77777777" w:rsidR="006E0046" w:rsidRPr="00BE4AF2" w:rsidRDefault="006E0046">
                <w:pPr>
                  <w:pStyle w:val="SectionTitle"/>
                </w:pPr>
                <w:r w:rsidRPr="00BE4AF2">
                  <w:rPr>
                    <w:u w:val="single"/>
                  </w:rPr>
                  <w:t>Academic Education</w:t>
                </w:r>
              </w:p>
            </w:tc>
          </w:sdtContent>
        </w:sdt>
      </w:tr>
      <w:tr w:rsidR="006E0046" w:rsidRPr="000E1102" w14:paraId="036EDE69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420" w:type="dxa"/>
          </w:tcPr>
          <w:p w14:paraId="15CF6BDD" w14:textId="77777777" w:rsidR="006E0046" w:rsidRPr="00BE4AF2" w:rsidRDefault="006E0046" w:rsidP="00EE299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BE4AF2">
              <w:rPr>
                <w:rFonts w:asciiTheme="majorHAnsi" w:hAnsiTheme="majorHAnsi"/>
                <w:b/>
                <w:sz w:val="20"/>
                <w:szCs w:val="20"/>
              </w:rPr>
              <w:t>PhD</w:t>
            </w:r>
            <w:r w:rsidRPr="00BE4AF2">
              <w:rPr>
                <w:rFonts w:asciiTheme="majorHAnsi" w:hAnsiTheme="majorHAnsi"/>
                <w:sz w:val="20"/>
                <w:szCs w:val="20"/>
              </w:rPr>
              <w:t xml:space="preserve"> in Physics and Astronomy </w:t>
            </w:r>
          </w:p>
        </w:tc>
        <w:tc>
          <w:tcPr>
            <w:tcW w:w="5130" w:type="dxa"/>
            <w:gridSpan w:val="3"/>
          </w:tcPr>
          <w:p w14:paraId="5169B960" w14:textId="77777777" w:rsidR="006E0046" w:rsidRPr="00BE4AF2" w:rsidRDefault="006E0046" w:rsidP="00EE2997">
            <w:pPr>
              <w:pStyle w:val="Sectiondetails"/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</w:rPr>
              <w:t>University of Delaware (Newark, Delaware)</w:t>
            </w:r>
          </w:p>
        </w:tc>
        <w:tc>
          <w:tcPr>
            <w:tcW w:w="1530" w:type="dxa"/>
          </w:tcPr>
          <w:p w14:paraId="5FF98BA3" w14:textId="77777777" w:rsidR="006E0046" w:rsidRPr="00BE4AF2" w:rsidRDefault="006E0046" w:rsidP="00EE2997">
            <w:pPr>
              <w:pStyle w:val="Sectiondetails"/>
              <w:jc w:val="right"/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</w:rPr>
              <w:t>June, 2012</w:t>
            </w:r>
          </w:p>
        </w:tc>
      </w:tr>
      <w:tr w:rsidR="006E0046" w:rsidRPr="000E1102" w14:paraId="02650D0E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420" w:type="dxa"/>
          </w:tcPr>
          <w:p w14:paraId="4F570EBA" w14:textId="77777777" w:rsidR="006E0046" w:rsidRPr="00BE4AF2" w:rsidRDefault="006E0046" w:rsidP="00EE299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BE4AF2">
              <w:rPr>
                <w:rFonts w:asciiTheme="majorHAnsi" w:hAnsiTheme="majorHAnsi"/>
                <w:b/>
                <w:sz w:val="20"/>
                <w:szCs w:val="20"/>
              </w:rPr>
              <w:t>MEd</w:t>
            </w:r>
            <w:r w:rsidRPr="00BE4AF2">
              <w:rPr>
                <w:rFonts w:asciiTheme="majorHAnsi" w:hAnsiTheme="majorHAnsi"/>
                <w:sz w:val="20"/>
                <w:szCs w:val="20"/>
              </w:rPr>
              <w:t xml:space="preserve"> in Physics Education </w:t>
            </w:r>
          </w:p>
        </w:tc>
        <w:tc>
          <w:tcPr>
            <w:tcW w:w="5130" w:type="dxa"/>
            <w:gridSpan w:val="3"/>
          </w:tcPr>
          <w:p w14:paraId="59DCD255" w14:textId="77777777" w:rsidR="006E0046" w:rsidRPr="00BE4AF2" w:rsidRDefault="006E0046" w:rsidP="00EE2997">
            <w:pPr>
              <w:pStyle w:val="Sectiondetails"/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</w:rPr>
              <w:t>Middle East Technical University (Ankara, Turkey)</w:t>
            </w:r>
          </w:p>
        </w:tc>
        <w:tc>
          <w:tcPr>
            <w:tcW w:w="1530" w:type="dxa"/>
          </w:tcPr>
          <w:p w14:paraId="077DDBC7" w14:textId="77777777" w:rsidR="006E0046" w:rsidRPr="00BE4AF2" w:rsidRDefault="006E0046" w:rsidP="00984A32">
            <w:pPr>
              <w:pStyle w:val="Sectiondetails"/>
              <w:jc w:val="right"/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</w:rPr>
              <w:t>June, 2005</w:t>
            </w:r>
          </w:p>
        </w:tc>
      </w:tr>
      <w:tr w:rsidR="006E0046" w:rsidRPr="000E1102" w14:paraId="0C1437B2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420" w:type="dxa"/>
          </w:tcPr>
          <w:p w14:paraId="79B2888E" w14:textId="7A6552FD" w:rsidR="006E0046" w:rsidRPr="00BE4AF2" w:rsidRDefault="00AC1B9E" w:rsidP="00AC1B9E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BE4AF2">
              <w:rPr>
                <w:rFonts w:asciiTheme="majorHAnsi" w:hAnsiTheme="majorHAnsi"/>
                <w:b/>
                <w:sz w:val="20"/>
                <w:szCs w:val="20"/>
              </w:rPr>
              <w:t>BS</w:t>
            </w:r>
            <w:r w:rsidR="006E0046" w:rsidRPr="00BE4AF2">
              <w:rPr>
                <w:rFonts w:asciiTheme="majorHAnsi" w:hAnsiTheme="majorHAnsi"/>
                <w:sz w:val="20"/>
                <w:szCs w:val="20"/>
              </w:rPr>
              <w:t xml:space="preserve"> in Physics </w:t>
            </w:r>
          </w:p>
        </w:tc>
        <w:tc>
          <w:tcPr>
            <w:tcW w:w="5130" w:type="dxa"/>
            <w:gridSpan w:val="3"/>
          </w:tcPr>
          <w:p w14:paraId="512DB1D0" w14:textId="77777777" w:rsidR="006E0046" w:rsidRPr="00BE4AF2" w:rsidRDefault="006E0046" w:rsidP="00EE2997">
            <w:pPr>
              <w:pStyle w:val="Sectiondetails"/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</w:rPr>
              <w:t>Middle East Technical University (Ankara, Turkey)</w:t>
            </w:r>
          </w:p>
        </w:tc>
        <w:tc>
          <w:tcPr>
            <w:tcW w:w="1530" w:type="dxa"/>
          </w:tcPr>
          <w:p w14:paraId="610B5DA4" w14:textId="77777777" w:rsidR="006E0046" w:rsidRPr="00BE4AF2" w:rsidRDefault="006E0046" w:rsidP="00984A32">
            <w:pPr>
              <w:pStyle w:val="Sectiondetails"/>
              <w:jc w:val="right"/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</w:rPr>
              <w:t>June, 2005</w:t>
            </w:r>
          </w:p>
        </w:tc>
      </w:tr>
      <w:tr w:rsidR="006E0046" w:rsidRPr="000E1102" w14:paraId="41624E0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10080" w:type="dxa"/>
            <w:gridSpan w:val="5"/>
          </w:tcPr>
          <w:p w14:paraId="7EA95657" w14:textId="77777777" w:rsidR="006E0046" w:rsidRPr="00BE4AF2" w:rsidRDefault="006E0046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14:paraId="2A6EAE81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69"/>
          <w:jc w:val="center"/>
        </w:trPr>
        <w:tc>
          <w:tcPr>
            <w:tcW w:w="10080" w:type="dxa"/>
            <w:gridSpan w:val="5"/>
          </w:tcPr>
          <w:p w14:paraId="52BCA765" w14:textId="77777777" w:rsidR="006E0046" w:rsidRPr="00BE4AF2" w:rsidRDefault="006E0046" w:rsidP="00B262CE">
            <w:pPr>
              <w:rPr>
                <w:rFonts w:asciiTheme="majorHAnsi" w:hAnsiTheme="majorHAnsi"/>
                <w:b/>
                <w:bCs/>
                <w:sz w:val="26"/>
                <w:szCs w:val="26"/>
                <w:u w:val="single"/>
              </w:rPr>
            </w:pPr>
            <w:r w:rsidRPr="00BE4AF2">
              <w:rPr>
                <w:rFonts w:asciiTheme="majorHAnsi" w:hAnsiTheme="majorHAnsi"/>
                <w:b/>
                <w:bCs/>
                <w:sz w:val="26"/>
                <w:szCs w:val="26"/>
                <w:u w:val="single"/>
              </w:rPr>
              <w:t>Publications</w:t>
            </w:r>
          </w:p>
        </w:tc>
      </w:tr>
      <w:tr w:rsidR="006E0046" w:rsidRPr="000E1102" w14:paraId="0DB7B23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  <w:gridSpan w:val="5"/>
          </w:tcPr>
          <w:p w14:paraId="7329490D" w14:textId="77777777" w:rsidR="006E0046" w:rsidRPr="00534075" w:rsidRDefault="006E0046" w:rsidP="00984A32">
            <w:pPr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534075">
              <w:rPr>
                <w:rFonts w:asciiTheme="majorHAnsi" w:hAnsiTheme="majorHAnsi"/>
                <w:b/>
                <w:i/>
                <w:sz w:val="20"/>
                <w:szCs w:val="20"/>
              </w:rPr>
              <w:t>Primary Author</w:t>
            </w:r>
          </w:p>
          <w:p w14:paraId="11E46EC9" w14:textId="77777777" w:rsidR="006E0046" w:rsidRPr="00534075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252"/>
              </w:tabs>
              <w:suppressAutoHyphens/>
              <w:spacing w:after="200"/>
              <w:ind w:left="252" w:hanging="252"/>
              <w:rPr>
                <w:rFonts w:asciiTheme="majorHAnsi" w:hAnsiTheme="majorHAnsi"/>
                <w:color w:val="444444"/>
                <w:sz w:val="20"/>
                <w:szCs w:val="20"/>
              </w:rPr>
            </w:pPr>
            <w:proofErr w:type="spellStart"/>
            <w:r w:rsidRPr="00534075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 xml:space="preserve"> Collaboration: M.G. </w:t>
            </w:r>
            <w:proofErr w:type="spellStart"/>
            <w:r w:rsidRPr="00534075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>Aartsen</w:t>
            </w:r>
            <w:proofErr w:type="spellEnd"/>
            <w:r w:rsidRPr="00534075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 xml:space="preserve"> et al</w:t>
            </w:r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, “Measurement of the Cosmic Ray Energy Spectrum with IceTop-73”,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> </w:t>
            </w:r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Physical Review D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88, 042004, 2013  </w:t>
            </w:r>
          </w:p>
          <w:p w14:paraId="037AE0A0" w14:textId="77777777" w:rsidR="006E0046" w:rsidRPr="00534075" w:rsidRDefault="006E0046" w:rsidP="00984A32">
            <w:pPr>
              <w:pStyle w:val="ListParagraph"/>
              <w:tabs>
                <w:tab w:val="left" w:pos="0"/>
              </w:tabs>
              <w:suppressAutoHyphens/>
              <w:spacing w:after="200"/>
              <w:ind w:left="0"/>
              <w:rPr>
                <w:rFonts w:asciiTheme="majorHAnsi" w:hAnsiTheme="majorHAnsi"/>
                <w:b/>
                <w:bCs/>
                <w:i/>
                <w:color w:val="444444"/>
                <w:sz w:val="20"/>
                <w:szCs w:val="20"/>
              </w:rPr>
            </w:pPr>
            <w:r w:rsidRPr="00534075">
              <w:rPr>
                <w:rFonts w:asciiTheme="majorHAnsi" w:hAnsiTheme="majorHAnsi"/>
                <w:b/>
                <w:i/>
                <w:color w:val="444444"/>
                <w:sz w:val="20"/>
                <w:szCs w:val="20"/>
              </w:rPr>
              <w:t>Major contributions</w:t>
            </w:r>
          </w:p>
          <w:p w14:paraId="1C08182B" w14:textId="77777777" w:rsidR="006E0046" w:rsidRPr="00534075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200"/>
              <w:ind w:left="342"/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</w:pP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M.G. </w:t>
            </w: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Aartsen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</w:t>
            </w:r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“Search for Galactic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PeV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Gamma Rays with the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Neutrino Observatory”,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> </w:t>
            </w:r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Physical Review D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87, 062002, 2013</w:t>
            </w:r>
          </w:p>
          <w:p w14:paraId="7D93EC61" w14:textId="77777777" w:rsidR="006E0046" w:rsidRPr="00534075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proofErr w:type="spellStart"/>
            <w:r w:rsidRPr="00534075">
              <w:rPr>
                <w:rFonts w:asciiTheme="majorHAnsi" w:hAnsiTheme="majorHAnsi"/>
                <w:bCs/>
                <w:i/>
                <w:color w:val="444444"/>
                <w:sz w:val="20"/>
                <w:szCs w:val="20"/>
              </w:rPr>
              <w:t>I</w:t>
            </w:r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ceTop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: The Surface Component of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”,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> </w:t>
            </w:r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Nuclear Instruments and Methods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A700, 188-220, 2013</w:t>
            </w:r>
          </w:p>
          <w:p w14:paraId="2EE03F5F" w14:textId="77777777" w:rsidR="006E0046" w:rsidRPr="00534075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Observation of Cosmic Ray Anisotropy with the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IceTop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Air Shower Array”, </w:t>
            </w:r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Astrophysical Journal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765, 55, 2013 </w:t>
            </w:r>
          </w:p>
          <w:p w14:paraId="6BEBFC58" w14:textId="77777777" w:rsidR="006E0046" w:rsidRPr="00534075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All-Particle Cosmic Ray Energy Spectrum Measured with 26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IceTop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</w:t>
            </w:r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lastRenderedPageBreak/>
              <w:t xml:space="preserve">Stations”, </w:t>
            </w:r>
            <w:proofErr w:type="spellStart"/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Astroparticle</w:t>
            </w:r>
            <w:proofErr w:type="spellEnd"/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 xml:space="preserve"> Physics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44, 40-58, 2012</w:t>
            </w:r>
          </w:p>
          <w:p w14:paraId="573CBE31" w14:textId="77777777" w:rsidR="006E0046" w:rsidRPr="00534075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Cosmic Ray Composition and Energy Spectrum from 1-30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PeV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Using the 40-String Configuration of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IceTop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and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”, </w:t>
            </w:r>
            <w:proofErr w:type="spellStart"/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Astroparticle</w:t>
            </w:r>
            <w:proofErr w:type="spellEnd"/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 xml:space="preserve"> Physics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42,  15-32, 2013</w:t>
            </w:r>
          </w:p>
          <w:p w14:paraId="50595250" w14:textId="77777777" w:rsidR="006E0046" w:rsidRPr="00EA6053" w:rsidRDefault="006E0046" w:rsidP="00984A32">
            <w:pPr>
              <w:pStyle w:val="ListParagraph"/>
              <w:tabs>
                <w:tab w:val="left" w:pos="432"/>
                <w:tab w:val="left" w:pos="720"/>
              </w:tabs>
              <w:suppressAutoHyphens/>
              <w:spacing w:line="270" w:lineRule="atLeast"/>
              <w:ind w:left="0"/>
              <w:textAlignment w:val="baseline"/>
              <w:rPr>
                <w:rFonts w:eastAsia="WenQuanYi Micro Hei"/>
              </w:rPr>
            </w:pP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Co-author of 90+ papers of the </w:t>
            </w:r>
            <w:proofErr w:type="spellStart"/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collaboration.</w:t>
            </w:r>
          </w:p>
        </w:tc>
      </w:tr>
      <w:tr w:rsidR="006E0046" w:rsidRPr="000E1102" w14:paraId="3DAEF9FD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  <w:gridSpan w:val="5"/>
          </w:tcPr>
          <w:p w14:paraId="5B3C91B7" w14:textId="77777777" w:rsidR="006E0046" w:rsidRPr="000E1102" w:rsidRDefault="006E0046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</w:tbl>
    <w:p w14:paraId="13C987F2" w14:textId="77777777" w:rsidR="001851A9" w:rsidRPr="000E1102" w:rsidRDefault="001851A9">
      <w:pPr>
        <w:rPr>
          <w:rFonts w:asciiTheme="majorHAnsi" w:hAnsiTheme="majorHAnsi"/>
        </w:rPr>
      </w:pPr>
    </w:p>
    <w:sectPr w:rsidR="001851A9" w:rsidRPr="000E1102" w:rsidSect="00AA1866">
      <w:headerReference w:type="default" r:id="rId16"/>
      <w:footerReference w:type="default" r:id="rId17"/>
      <w:headerReference w:type="first" r:id="rId18"/>
      <w:pgSz w:w="12240" w:h="15840" w:code="1"/>
      <w:pgMar w:top="2304" w:right="720" w:bottom="1080" w:left="720" w:header="1008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deline Manning" w:date="2016-06-28T16:23:00Z" w:initials="MM">
    <w:p w14:paraId="2014E8AC" w14:textId="41C59584" w:rsidR="00475C28" w:rsidRDefault="00475C28">
      <w:pPr>
        <w:pStyle w:val="CommentText"/>
      </w:pPr>
      <w:r>
        <w:rPr>
          <w:rStyle w:val="CommentReference"/>
        </w:rPr>
        <w:annotationRef/>
      </w:r>
      <w:r>
        <w:t xml:space="preserve">I’d reword this a little bit to get some buzzwords in </w:t>
      </w:r>
      <w:r w:rsidR="005610A8">
        <w:t>upfront</w:t>
      </w:r>
    </w:p>
    <w:p w14:paraId="5D2EC508" w14:textId="77777777" w:rsidR="00475C28" w:rsidRDefault="00475C28">
      <w:pPr>
        <w:pStyle w:val="CommentText"/>
      </w:pPr>
    </w:p>
    <w:p w14:paraId="11B00097" w14:textId="4C5CF6EA" w:rsidR="00475C28" w:rsidRDefault="00475C28">
      <w:pPr>
        <w:pStyle w:val="CommentText"/>
      </w:pPr>
      <w:r>
        <w:t>“Over 8 years of experience solving complex problems and providing strategic recommendations through the analysis of large data sets.</w:t>
      </w:r>
      <w:r w:rsidR="00A007BF">
        <w:t>”</w:t>
      </w:r>
    </w:p>
  </w:comment>
  <w:comment w:id="7" w:author="Madeline Manning" w:date="2016-06-29T11:11:00Z" w:initials="MM">
    <w:p w14:paraId="5405C291" w14:textId="6234ACE6" w:rsidR="005610A8" w:rsidRDefault="005610A8">
      <w:pPr>
        <w:pStyle w:val="CommentText"/>
      </w:pPr>
      <w:r>
        <w:rPr>
          <w:rStyle w:val="CommentReference"/>
        </w:rPr>
        <w:annotationRef/>
      </w:r>
      <w:r>
        <w:t>This is a little confusing to me</w:t>
      </w:r>
      <w:r w:rsidR="00803C7D">
        <w:t xml:space="preserve"> (but this could just be because I’m not a DA)—maybe reword to “analyzing data to create dashboard summary reports to monitor campaign success metrics/KPIs.”</w:t>
      </w:r>
    </w:p>
  </w:comment>
  <w:comment w:id="8" w:author="Madeline Manning" w:date="2016-06-29T11:12:00Z" w:initials="MM">
    <w:p w14:paraId="6D97EDF2" w14:textId="77777777" w:rsidR="005610A8" w:rsidRDefault="005610A8">
      <w:pPr>
        <w:pStyle w:val="CommentText"/>
      </w:pPr>
      <w:r>
        <w:rPr>
          <w:rStyle w:val="CommentReference"/>
        </w:rPr>
        <w:annotationRef/>
      </w:r>
      <w:r>
        <w:t>This doesn’t align with the lead in—right now it would read as “experienced with PhD in Physics”</w:t>
      </w:r>
    </w:p>
    <w:p w14:paraId="78904E47" w14:textId="77777777" w:rsidR="00803C7D" w:rsidRDefault="00803C7D">
      <w:pPr>
        <w:pStyle w:val="CommentText"/>
      </w:pPr>
    </w:p>
    <w:p w14:paraId="5317F340" w14:textId="77777777" w:rsidR="00803C7D" w:rsidRDefault="00803C7D">
      <w:pPr>
        <w:pStyle w:val="CommentText"/>
      </w:pPr>
      <w:r>
        <w:t xml:space="preserve">Maybe you could add it to the header?  </w:t>
      </w:r>
    </w:p>
    <w:p w14:paraId="02BBBECE" w14:textId="77777777" w:rsidR="00803C7D" w:rsidRDefault="00803C7D">
      <w:pPr>
        <w:pStyle w:val="CommentText"/>
      </w:pPr>
    </w:p>
    <w:p w14:paraId="10CC1F97" w14:textId="4A4E25C7" w:rsidR="00803C7D" w:rsidRDefault="00803C7D">
      <w:pPr>
        <w:pStyle w:val="CommentText"/>
      </w:pPr>
      <w:r>
        <w:t>“</w:t>
      </w:r>
      <w:proofErr w:type="spellStart"/>
      <w:r>
        <w:t>Bakhtiyar</w:t>
      </w:r>
      <w:proofErr w:type="spellEnd"/>
      <w:r>
        <w:t xml:space="preserve"> </w:t>
      </w:r>
      <w:proofErr w:type="spellStart"/>
      <w:r>
        <w:t>Ruzybayev</w:t>
      </w:r>
      <w:proofErr w:type="spellEnd"/>
      <w:r>
        <w:t>, PhD”—that way people know first thing since a PhD is really impressive and not a lot of people get to that level of education</w:t>
      </w:r>
    </w:p>
  </w:comment>
  <w:comment w:id="9" w:author="Madeline Manning" w:date="2016-06-29T11:26:00Z" w:initials="MM">
    <w:p w14:paraId="69AF7124" w14:textId="77777777" w:rsidR="00803C7D" w:rsidRDefault="00803C7D">
      <w:pPr>
        <w:pStyle w:val="CommentText"/>
      </w:pPr>
      <w:r>
        <w:rPr>
          <w:rStyle w:val="CommentReference"/>
        </w:rPr>
        <w:annotationRef/>
      </w:r>
      <w:r>
        <w:t>I’d make sure you’re consistent here—i.</w:t>
      </w:r>
      <w:r w:rsidR="00405863">
        <w:t xml:space="preserve">e. </w:t>
      </w:r>
      <w:r>
        <w:t xml:space="preserve">make sure everything </w:t>
      </w:r>
      <w:r w:rsidR="00405863">
        <w:t>stats with a verb.</w:t>
      </w:r>
    </w:p>
    <w:p w14:paraId="783990A2" w14:textId="77777777" w:rsidR="00405863" w:rsidRDefault="00405863">
      <w:pPr>
        <w:pStyle w:val="CommentText"/>
      </w:pPr>
    </w:p>
    <w:p w14:paraId="505D5D6B" w14:textId="61FAF369" w:rsidR="00405863" w:rsidRDefault="00405863">
      <w:pPr>
        <w:pStyle w:val="CommentText"/>
      </w:pPr>
      <w:r>
        <w:t>I’d also have results and hard numbers here as much as possible.</w:t>
      </w:r>
    </w:p>
  </w:comment>
  <w:comment w:id="11" w:author="Madeline Manning" w:date="2016-06-29T11:33:00Z" w:initials="MM">
    <w:p w14:paraId="1D9D4F50" w14:textId="36F87C44" w:rsidR="004573C5" w:rsidRDefault="00405863">
      <w:pPr>
        <w:pStyle w:val="CommentText"/>
      </w:pPr>
      <w:r>
        <w:rPr>
          <w:rStyle w:val="CommentReference"/>
        </w:rPr>
        <w:annotationRef/>
      </w:r>
      <w:r>
        <w:t>I’d take this part out—I doubt that people will be familiar with these products, so it won’t mean very much to th</w:t>
      </w:r>
      <w:r w:rsidR="004573C5">
        <w:t>em.</w:t>
      </w:r>
    </w:p>
    <w:p w14:paraId="3B2406A0" w14:textId="77777777" w:rsidR="009644F8" w:rsidRDefault="009644F8">
      <w:pPr>
        <w:pStyle w:val="CommentText"/>
      </w:pPr>
    </w:p>
    <w:p w14:paraId="701F0E06" w14:textId="0E981ADC" w:rsidR="009644F8" w:rsidRDefault="009644F8">
      <w:pPr>
        <w:pStyle w:val="CommentText"/>
      </w:pPr>
      <w:r>
        <w:t>Maybe add a line that says something about the size of the pops the campaigns are sent to</w:t>
      </w:r>
      <w:proofErr w:type="gramStart"/>
      <w:r>
        <w:t>..</w:t>
      </w:r>
      <w:proofErr w:type="gramEnd"/>
      <w:r>
        <w:t xml:space="preserve">  </w:t>
      </w:r>
    </w:p>
    <w:p w14:paraId="37A9F7E7" w14:textId="6D03EE4D" w:rsidR="009644F8" w:rsidRDefault="009644F8">
      <w:pPr>
        <w:pStyle w:val="CommentText"/>
      </w:pPr>
      <w:r>
        <w:t>“Led data analysis for a</w:t>
      </w:r>
      <w:r w:rsidR="000B0F84">
        <w:t xml:space="preserve"> national</w:t>
      </w:r>
      <w:r>
        <w:t xml:space="preserve"> campaign that reached XX consumers and drove XX downloads, increased feature usage by XX, outperformed typical email performance by XX% etc.”</w:t>
      </w:r>
    </w:p>
  </w:comment>
  <w:comment w:id="21" w:author="Madeline Manning" w:date="2016-06-29T11:49:00Z" w:initials="MM">
    <w:p w14:paraId="49C988F2" w14:textId="3B1E5B57" w:rsidR="00607FDE" w:rsidRDefault="00607FDE">
      <w:pPr>
        <w:pStyle w:val="CommentText"/>
      </w:pPr>
      <w:r>
        <w:rPr>
          <w:rStyle w:val="CommentReference"/>
        </w:rPr>
        <w:annotationRef/>
      </w:r>
      <w:r>
        <w:t xml:space="preserve">How much has performance improved?  I’d also add something about collaborating with </w:t>
      </w:r>
      <w:r w:rsidR="00507F82">
        <w:t>external teams</w:t>
      </w:r>
      <w:r>
        <w:t xml:space="preserve"> like Facebook and </w:t>
      </w:r>
      <w:proofErr w:type="spellStart"/>
      <w:r>
        <w:t>TrafficBuyer</w:t>
      </w:r>
      <w:proofErr w:type="spellEnd"/>
      <w:r>
        <w:t xml:space="preserve">—that’ll show that you’re </w:t>
      </w:r>
      <w:r w:rsidR="00507F82">
        <w:t>comfortable reaching</w:t>
      </w:r>
      <w:r>
        <w:t xml:space="preserve"> outside of your direct team to get </w:t>
      </w:r>
      <w:proofErr w:type="spellStart"/>
      <w:r>
        <w:t>sh</w:t>
      </w:r>
      <w:proofErr w:type="spellEnd"/>
      <w:r>
        <w:t>*t done.</w:t>
      </w:r>
    </w:p>
  </w:comment>
  <w:comment w:id="36" w:author="Madeline Manning" w:date="2016-06-29T12:13:00Z" w:initials="MM">
    <w:p w14:paraId="16A2E928" w14:textId="281B0A40" w:rsidR="00507F82" w:rsidRDefault="00507F82">
      <w:pPr>
        <w:pStyle w:val="CommentText"/>
      </w:pPr>
      <w:r>
        <w:rPr>
          <w:rStyle w:val="CommentReference"/>
        </w:rPr>
        <w:annotationRef/>
      </w:r>
      <w:r>
        <w:t>How much did they improve?</w:t>
      </w:r>
    </w:p>
  </w:comment>
  <w:comment w:id="37" w:author="Madeline Manning" w:date="2016-06-29T12:14:00Z" w:initials="MM">
    <w:p w14:paraId="3064FC9D" w14:textId="07D66729" w:rsidR="00507F82" w:rsidRDefault="00507F82">
      <w:pPr>
        <w:pStyle w:val="CommentText"/>
      </w:pPr>
      <w:r>
        <w:rPr>
          <w:rStyle w:val="CommentReference"/>
        </w:rPr>
        <w:annotationRef/>
      </w:r>
      <w:r>
        <w:t>How many variables did these monitor?  How are they being used to improve performance?  Are teams outside of your own leveraging them? Are they being shown to sr. leadership on a recurring basis (i.e. monthly marketing meeting)?</w:t>
      </w:r>
    </w:p>
  </w:comment>
  <w:comment w:id="39" w:author="Madeline Manning" w:date="2016-06-29T12:17:00Z" w:initials="MM">
    <w:p w14:paraId="04D8E28B" w14:textId="67EE5224" w:rsidR="00507F82" w:rsidRDefault="00507F82">
      <w:pPr>
        <w:pStyle w:val="CommentText"/>
      </w:pPr>
      <w:r>
        <w:rPr>
          <w:rStyle w:val="CommentReference"/>
        </w:rPr>
        <w:annotationRef/>
      </w:r>
      <w:r>
        <w:t>How many tables?  Did you train people to use the Hadoop platform?  How much more efficient is the new platform?</w:t>
      </w:r>
    </w:p>
  </w:comment>
  <w:comment w:id="41" w:author="Madeline Manning" w:date="2016-06-29T12:19:00Z" w:initials="MM">
    <w:p w14:paraId="1A5681E5" w14:textId="42CCAE55" w:rsidR="009644F8" w:rsidRDefault="009644F8">
      <w:pPr>
        <w:pStyle w:val="CommentText"/>
      </w:pPr>
      <w:r>
        <w:rPr>
          <w:rStyle w:val="CommentReference"/>
        </w:rPr>
        <w:annotationRef/>
      </w:r>
      <w:r>
        <w:t xml:space="preserve">How many people were in the classes?  Did you teach on a recurring basis? </w:t>
      </w:r>
    </w:p>
  </w:comment>
  <w:comment w:id="43" w:author="Madeline Manning" w:date="2016-06-29T12:20:00Z" w:initials="MM">
    <w:p w14:paraId="4148CDB1" w14:textId="45FC81EC" w:rsidR="009644F8" w:rsidRDefault="009644F8">
      <w:pPr>
        <w:pStyle w:val="CommentText"/>
      </w:pPr>
      <w:r>
        <w:rPr>
          <w:rStyle w:val="CommentReference"/>
        </w:rPr>
        <w:annotationRef/>
      </w:r>
      <w:r>
        <w:t>Any numbers you can tie in here?  How much did you improve it by?  Did it have a monetary impact?</w:t>
      </w:r>
    </w:p>
  </w:comment>
  <w:comment w:id="44" w:author="Madeline Manning" w:date="2016-06-29T12:22:00Z" w:initials="MM">
    <w:p w14:paraId="6DEA5F39" w14:textId="7B392F58" w:rsidR="009644F8" w:rsidRDefault="009644F8">
      <w:pPr>
        <w:pStyle w:val="CommentText"/>
      </w:pPr>
      <w:r>
        <w:rPr>
          <w:rStyle w:val="CommentReference"/>
        </w:rPr>
        <w:annotationRef/>
      </w:r>
      <w:r>
        <w:t xml:space="preserve">Did you make a </w:t>
      </w:r>
      <w:proofErr w:type="spellStart"/>
      <w:r>
        <w:t>reco</w:t>
      </w:r>
      <w:proofErr w:type="spellEnd"/>
      <w:r>
        <w:t xml:space="preserve"> to sr. leadership on what to use?  Did it improve efficiency?</w:t>
      </w:r>
    </w:p>
  </w:comment>
  <w:comment w:id="45" w:author="Madeline Manning" w:date="2016-06-29T12:30:00Z" w:initials="MM">
    <w:p w14:paraId="79B25566" w14:textId="2D7FC049" w:rsidR="00B8465D" w:rsidRDefault="00B8465D">
      <w:pPr>
        <w:pStyle w:val="CommentText"/>
      </w:pPr>
      <w:r>
        <w:rPr>
          <w:rStyle w:val="CommentReference"/>
        </w:rPr>
        <w:annotationRef/>
      </w:r>
      <w:r>
        <w:t>Make sure these are past tense</w:t>
      </w:r>
      <w:r w:rsidR="000B0F84">
        <w:t xml:space="preserve"> verbs</w:t>
      </w:r>
    </w:p>
  </w:comment>
  <w:comment w:id="46" w:author="Madeline Manning" w:date="2016-06-29T11:35:00Z" w:initials="MM">
    <w:p w14:paraId="3D716034" w14:textId="3543A830" w:rsidR="00405863" w:rsidRDefault="00405863">
      <w:pPr>
        <w:pStyle w:val="CommentText"/>
      </w:pPr>
      <w:r>
        <w:rPr>
          <w:rStyle w:val="CommentReference"/>
        </w:rPr>
        <w:annotationRef/>
      </w:r>
      <w:r>
        <w:t>To how many students?  Was the class average higher than other professors?  Did you get rated by the class—would include that if it’s positive.</w:t>
      </w:r>
    </w:p>
  </w:comment>
  <w:comment w:id="47" w:author="Madeline Manning" w:date="2016-06-29T11:39:00Z" w:initials="MM">
    <w:p w14:paraId="6EB97FDA" w14:textId="620D5860" w:rsidR="004573C5" w:rsidRDefault="004573C5">
      <w:pPr>
        <w:pStyle w:val="CommentText"/>
      </w:pPr>
      <w:r>
        <w:rPr>
          <w:rStyle w:val="CommentReference"/>
        </w:rPr>
        <w:annotationRef/>
      </w:r>
      <w:r>
        <w:t>Again, this could just be me being unfamiliar with DA stuff, but is there a reason why some of these are bolded?  Would shoot for consistency if possible</w:t>
      </w:r>
    </w:p>
  </w:comment>
  <w:comment w:id="51" w:author="Madeline Manning" w:date="2016-06-29T12:31:00Z" w:initials="MM">
    <w:p w14:paraId="2883F491" w14:textId="36A6A55A" w:rsidR="00B8465D" w:rsidRDefault="00B8465D">
      <w:pPr>
        <w:pStyle w:val="CommentText"/>
      </w:pPr>
      <w:r>
        <w:rPr>
          <w:rStyle w:val="CommentReference"/>
        </w:rPr>
        <w:annotationRef/>
      </w:r>
      <w:r>
        <w:t>This doesn’t match the formatting of the other lines in this section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B00097" w15:done="0"/>
  <w15:commentEx w15:paraId="5405C291" w15:done="0"/>
  <w15:commentEx w15:paraId="10CC1F97" w15:done="0"/>
  <w15:commentEx w15:paraId="505D5D6B" w15:done="0"/>
  <w15:commentEx w15:paraId="37A9F7E7" w15:done="0"/>
  <w15:commentEx w15:paraId="49C988F2" w15:done="0"/>
  <w15:commentEx w15:paraId="16A2E928" w15:done="0"/>
  <w15:commentEx w15:paraId="3064FC9D" w15:done="0"/>
  <w15:commentEx w15:paraId="04D8E28B" w15:done="0"/>
  <w15:commentEx w15:paraId="1A5681E5" w15:done="0"/>
  <w15:commentEx w15:paraId="4148CDB1" w15:done="0"/>
  <w15:commentEx w15:paraId="6DEA5F39" w15:done="0"/>
  <w15:commentEx w15:paraId="79B25566" w15:done="0"/>
  <w15:commentEx w15:paraId="3D716034" w15:done="0"/>
  <w15:commentEx w15:paraId="6EB97FDA" w15:done="0"/>
  <w15:commentEx w15:paraId="2883F49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8A17BC" w14:textId="77777777" w:rsidR="000A2A29" w:rsidRDefault="000A2A29">
      <w:pPr>
        <w:spacing w:after="0" w:line="240" w:lineRule="auto"/>
      </w:pPr>
      <w:r>
        <w:separator/>
      </w:r>
    </w:p>
  </w:endnote>
  <w:endnote w:type="continuationSeparator" w:id="0">
    <w:p w14:paraId="4197D525" w14:textId="77777777" w:rsidR="000A2A29" w:rsidRDefault="000A2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Micro He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87519"/>
      <w:docPartObj>
        <w:docPartGallery w:val="Page Numbers (Bottom of Page)"/>
        <w:docPartUnique/>
      </w:docPartObj>
    </w:sdtPr>
    <w:sdtEndPr/>
    <w:sdtContent>
      <w:p w14:paraId="0E0F66A6" w14:textId="77777777" w:rsidR="001851A9" w:rsidRDefault="00AC619C" w:rsidP="00AA18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65A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C09FBA" w14:textId="77777777" w:rsidR="000A2A29" w:rsidRDefault="000A2A29">
      <w:pPr>
        <w:spacing w:after="0" w:line="240" w:lineRule="auto"/>
      </w:pPr>
      <w:r>
        <w:separator/>
      </w:r>
    </w:p>
  </w:footnote>
  <w:footnote w:type="continuationSeparator" w:id="0">
    <w:p w14:paraId="1053D5F1" w14:textId="77777777" w:rsidR="000A2A29" w:rsidRDefault="000A2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AA1866" w:rsidRPr="00AA1866" w14:paraId="4C37936F" w14:textId="77777777" w:rsidTr="00A11C70">
      <w:trPr>
        <w:trHeight w:val="335"/>
        <w:jc w:val="center"/>
      </w:trPr>
      <w:tc>
        <w:tcPr>
          <w:tcW w:w="10080" w:type="dxa"/>
        </w:tcPr>
        <w:p w14:paraId="569C7B6B" w14:textId="3B5D268F" w:rsidR="00AA1866" w:rsidRPr="00AA1866" w:rsidRDefault="00405863">
          <w:pPr>
            <w:pStyle w:val="Name"/>
            <w:tabs>
              <w:tab w:val="left" w:pos="8925"/>
              <w:tab w:val="right" w:pos="10008"/>
            </w:tabs>
            <w:pPrChange w:id="53" w:author="Madeline Manning" w:date="2016-06-29T11:31:00Z">
              <w:pPr>
                <w:pStyle w:val="Name"/>
              </w:pPr>
            </w:pPrChange>
          </w:pPr>
          <w:proofErr w:type="spellStart"/>
          <w:ins w:id="54" w:author="Madeline Manning" w:date="2016-06-29T11:31:00Z">
            <w:r>
              <w:rPr>
                <w:rStyle w:val="NameChar"/>
              </w:rPr>
              <w:t>Bakhtiyar</w:t>
            </w:r>
            <w:proofErr w:type="spellEnd"/>
            <w:r>
              <w:rPr>
                <w:rStyle w:val="NameChar"/>
              </w:rPr>
              <w:t xml:space="preserve"> </w:t>
            </w:r>
            <w:proofErr w:type="spellStart"/>
            <w:r>
              <w:rPr>
                <w:rStyle w:val="NameChar"/>
              </w:rPr>
              <w:t>Ruzybayev</w:t>
            </w:r>
            <w:proofErr w:type="spellEnd"/>
            <w:r>
              <w:rPr>
                <w:rStyle w:val="NameChar"/>
              </w:rPr>
              <w:t>, PhD</w:t>
            </w:r>
          </w:ins>
          <w:customXmlDelRangeStart w:id="55" w:author="Madeline Manning" w:date="2016-06-29T11:31:00Z"/>
          <w:sdt>
            <w:sdtPr>
              <w:rPr>
                <w:rStyle w:val="NameChar"/>
              </w:rPr>
              <w:id w:val="1421248710"/>
              <w:placeholder>
                <w:docPart w:val="DBE0BD7CB6C849EF9B27FDC8A84D9B7A"/>
              </w:placeholder>
            </w:sdtPr>
            <w:sdtEndPr>
              <w:rPr>
                <w:rStyle w:val="DefaultParagraphFont"/>
                <w:b/>
              </w:rPr>
            </w:sdtEndPr>
            <w:sdtContent>
              <w:customXmlDelRangeEnd w:id="55"/>
              <w:del w:id="56" w:author="Madeline Manning" w:date="2016-06-29T11:30:00Z">
                <w:r w:rsidR="00584FB4" w:rsidDel="00405863">
                  <w:rPr>
                    <w:rStyle w:val="NameChar"/>
                  </w:rPr>
                  <w:delText>B</w:delText>
                </w:r>
              </w:del>
              <w:del w:id="57" w:author="Madeline Manning" w:date="2016-06-29T11:31:00Z">
                <w:r w:rsidR="00584FB4" w:rsidDel="00405863">
                  <w:rPr>
                    <w:rStyle w:val="NameChar"/>
                  </w:rPr>
                  <w:delText>akhtiyar Ruzybayev</w:delText>
                </w:r>
              </w:del>
              <w:customXmlDelRangeStart w:id="58" w:author="Madeline Manning" w:date="2016-06-29T11:31:00Z"/>
            </w:sdtContent>
          </w:sdt>
          <w:customXmlDelRangeEnd w:id="58"/>
        </w:p>
      </w:tc>
    </w:tr>
    <w:tr w:rsidR="00AA1866" w:rsidRPr="00AA1866" w14:paraId="29F678D2" w14:textId="77777777" w:rsidTr="00A11C70">
      <w:trPr>
        <w:trHeight w:val="329"/>
        <w:jc w:val="center"/>
      </w:trPr>
      <w:tc>
        <w:tcPr>
          <w:tcW w:w="10080" w:type="dxa"/>
        </w:tcPr>
        <w:p w14:paraId="0B1FE1D1" w14:textId="77777777" w:rsidR="00AA1866" w:rsidRPr="00AA1866" w:rsidRDefault="000A2A29" w:rsidP="00AA1866">
          <w:pPr>
            <w:pStyle w:val="ContactInfo"/>
          </w:pPr>
          <w:sdt>
            <w:sdtPr>
              <w:rPr>
                <w:rStyle w:val="ContactInfoChar"/>
              </w:rPr>
              <w:id w:val="1421248711"/>
              <w:placeholder>
                <w:docPart w:val="B06722B36A7C419E9FDFFA112B47B110"/>
              </w:placeholder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206 Bentley Ridge Blvd</w:t>
              </w:r>
            </w:sdtContent>
          </w:sdt>
          <w:r w:rsidR="00AA1866" w:rsidRPr="00AA1866">
            <w:t xml:space="preserve">, </w:t>
          </w:r>
          <w:sdt>
            <w:sdtPr>
              <w:rPr>
                <w:rStyle w:val="ContactInfoChar"/>
              </w:rPr>
              <w:id w:val="1421248712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Lancaster, PA 17602</w:t>
              </w:r>
            </w:sdtContent>
          </w:sdt>
          <w:r w:rsidR="00AA1866" w:rsidRPr="00AA1866">
            <w:t xml:space="preserve"> </w:t>
          </w:r>
        </w:p>
        <w:p w14:paraId="6126D641" w14:textId="77777777" w:rsidR="00AA1866" w:rsidRPr="00AA1866" w:rsidRDefault="00584FB4" w:rsidP="00584FB4">
          <w:pPr>
            <w:pStyle w:val="ContactInfo"/>
          </w:pPr>
          <w:r>
            <w:rPr>
              <w:rStyle w:val="ContactInfoChar"/>
            </w:rPr>
            <w:t xml:space="preserve">Phone: </w:t>
          </w:r>
          <w:sdt>
            <w:sdtPr>
              <w:rPr>
                <w:rStyle w:val="ContactInfoChar"/>
              </w:rPr>
              <w:id w:val="1421248714"/>
            </w:sdtPr>
            <w:sdtEndPr>
              <w:rPr>
                <w:rStyle w:val="DefaultParagraphFont"/>
              </w:rPr>
            </w:sdtEndPr>
            <w:sdtContent>
              <w:sdt>
                <w:sdtPr>
                  <w:rPr>
                    <w:rStyle w:val="ContactInfoChar"/>
                  </w:rPr>
                  <w:id w:val="1421248713"/>
                </w:sdtPr>
                <w:sdtEndPr>
                  <w:rPr>
                    <w:rStyle w:val="DefaultParagraphFont"/>
                  </w:rPr>
                </w:sdtEndPr>
                <w:sdtContent>
                  <w:r>
                    <w:rPr>
                      <w:rStyle w:val="ContactInfoChar"/>
                    </w:rPr>
                    <w:t>302-650-6420</w:t>
                  </w:r>
                </w:sdtContent>
              </w:sdt>
              <w:r>
                <w:rPr>
                  <w:rStyle w:val="ContactInfoChar"/>
                </w:rPr>
                <w:t xml:space="preserve">  Email: bakhtiyaruz@gmail.com</w:t>
              </w:r>
            </w:sdtContent>
          </w:sdt>
          <w:r w:rsidR="00AA1866" w:rsidRPr="00AA1866">
            <w:t xml:space="preserve"> </w:t>
          </w:r>
          <w:sdt>
            <w:sdtPr>
              <w:rPr>
                <w:rStyle w:val="ContactInfoChar"/>
              </w:rPr>
              <w:id w:val="1421248715"/>
            </w:sdtPr>
            <w:sdtEndPr>
              <w:rPr>
                <w:rStyle w:val="DefaultParagraphFont"/>
              </w:rPr>
            </w:sdtEndPr>
            <w:sdtContent/>
          </w:sdt>
        </w:p>
      </w:tc>
    </w:tr>
  </w:tbl>
  <w:p w14:paraId="6F85D7C5" w14:textId="77777777" w:rsidR="00AA1866" w:rsidRDefault="00AA18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1851A9" w:rsidRPr="00AA1866" w14:paraId="1F68A393" w14:textId="77777777" w:rsidTr="00A11C70">
      <w:trPr>
        <w:trHeight w:val="335"/>
        <w:jc w:val="center"/>
      </w:trPr>
      <w:tc>
        <w:tcPr>
          <w:tcW w:w="0" w:type="auto"/>
        </w:tcPr>
        <w:p w14:paraId="10D6E700" w14:textId="12AE0A31" w:rsidR="001851A9" w:rsidRPr="00AA1866" w:rsidRDefault="00417518">
          <w:pPr>
            <w:pStyle w:val="Name"/>
            <w:tabs>
              <w:tab w:val="left" w:pos="6810"/>
              <w:tab w:val="right" w:pos="10008"/>
            </w:tabs>
            <w:pPrChange w:id="59" w:author="Madeline Manning" w:date="2016-06-29T11:23:00Z">
              <w:pPr>
                <w:pStyle w:val="Name"/>
                <w:tabs>
                  <w:tab w:val="left" w:pos="6810"/>
                  <w:tab w:val="right" w:pos="10008"/>
                </w:tabs>
                <w:jc w:val="left"/>
              </w:pPr>
            </w:pPrChange>
          </w:pPr>
          <w:del w:id="60" w:author="Madeline Manning" w:date="2016-06-29T11:23:00Z">
            <w:r w:rsidDel="00803C7D">
              <w:rPr>
                <w:rStyle w:val="NameChar"/>
              </w:rPr>
              <w:tab/>
            </w:r>
            <w:r w:rsidDel="00803C7D">
              <w:rPr>
                <w:rStyle w:val="NameChar"/>
              </w:rPr>
              <w:tab/>
            </w:r>
          </w:del>
          <w:r w:rsidR="009C1E1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D96C22F" wp14:editId="4BA46967">
                    <wp:simplePos x="0" y="0"/>
                    <wp:positionH relativeFrom="column">
                      <wp:posOffset>-376555</wp:posOffset>
                    </wp:positionH>
                    <wp:positionV relativeFrom="paragraph">
                      <wp:posOffset>-377190</wp:posOffset>
                    </wp:positionV>
                    <wp:extent cx="7072630" cy="1005840"/>
                    <wp:effectExtent l="4445" t="3810" r="0" b="9525"/>
                    <wp:wrapNone/>
                    <wp:docPr id="1" name="Freeform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072630" cy="1005840"/>
                            </a:xfrm>
                            <a:custGeom>
                              <a:avLst/>
                              <a:gdLst>
                                <a:gd name="T0" fmla="*/ 0 w 11256"/>
                                <a:gd name="T1" fmla="*/ 1584 h 1584"/>
                                <a:gd name="T2" fmla="*/ 0 w 11256"/>
                                <a:gd name="T3" fmla="*/ 46 h 1584"/>
                                <a:gd name="T4" fmla="*/ 11256 w 11256"/>
                                <a:gd name="T5" fmla="*/ 46 h 1584"/>
                                <a:gd name="T6" fmla="*/ 4282 w 11256"/>
                                <a:gd name="T7" fmla="*/ 249 h 1584"/>
                                <a:gd name="T8" fmla="*/ 0 w 11256"/>
                                <a:gd name="T9" fmla="*/ 1584 h 1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256" h="1584">
                                  <a:moveTo>
                                    <a:pt x="0" y="1584"/>
                                  </a:moveTo>
                                  <a:cubicBezTo>
                                    <a:pt x="0" y="815"/>
                                    <a:pt x="0" y="46"/>
                                    <a:pt x="0" y="46"/>
                                  </a:cubicBezTo>
                                  <a:cubicBezTo>
                                    <a:pt x="0" y="46"/>
                                    <a:pt x="5628" y="46"/>
                                    <a:pt x="11256" y="46"/>
                                  </a:cubicBezTo>
                                  <a:cubicBezTo>
                                    <a:pt x="9439" y="210"/>
                                    <a:pt x="7442" y="498"/>
                                    <a:pt x="4282" y="249"/>
                                  </a:cubicBezTo>
                                  <a:cubicBezTo>
                                    <a:pt x="1122" y="0"/>
                                    <a:pt x="606" y="888"/>
                                    <a:pt x="0" y="1584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chemeClr val="accent1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  <a:gamma/>
                                    <a:tint val="0"/>
                                    <a:invGamma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500F55AF" id="Freeform 11" o:spid="_x0000_s1026" style="position:absolute;margin-left:-29.65pt;margin-top:-29.7pt;width:556.9pt;height:79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" path="m,1584c,815,,46,,46v,,5628,,11256,c9439,210,7442,498,4282,249,1122,,606,888,,1584xe" fillcolor="#95b3d7 [1940]" stroked="f">
                    <v:fill opacity="44563f" color2="#95b3d7 [1940]" rotate="t" focus="100%" type="gradient"/>
                    <v:path arrowok="t" o:connecttype="custom" o:connectlocs="0,1005840;0,29210;7072630,29210;2690565,158115;0,1005840" o:connectangles="0,0,0,0,0"/>
                  </v:shape>
                </w:pict>
              </mc:Fallback>
            </mc:AlternateContent>
          </w:r>
          <w:r w:rsidR="009C1E1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7D6C76A5" wp14:editId="45109D2A">
                    <wp:simplePos x="0" y="0"/>
                    <wp:positionH relativeFrom="column">
                      <wp:posOffset>-55880</wp:posOffset>
                    </wp:positionH>
                    <wp:positionV relativeFrom="paragraph">
                      <wp:posOffset>-606425</wp:posOffset>
                    </wp:positionV>
                    <wp:extent cx="7151370" cy="1289050"/>
                    <wp:effectExtent l="10795" t="12700" r="10160" b="12700"/>
                    <wp:wrapNone/>
                    <wp:docPr id="2" name="Freeform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151370" cy="1289050"/>
                            </a:xfrm>
                            <a:custGeom>
                              <a:avLst/>
                              <a:gdLst>
                                <a:gd name="T0" fmla="*/ 0 w 11262"/>
                                <a:gd name="T1" fmla="*/ 2153 h 2153"/>
                                <a:gd name="T2" fmla="*/ 6683 w 11262"/>
                                <a:gd name="T3" fmla="*/ 886 h 2153"/>
                                <a:gd name="T4" fmla="*/ 11262 w 11262"/>
                                <a:gd name="T5" fmla="*/ 455 h 2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262" h="2153">
                                  <a:moveTo>
                                    <a:pt x="0" y="2153"/>
                                  </a:moveTo>
                                  <a:cubicBezTo>
                                    <a:pt x="1292" y="0"/>
                                    <a:pt x="4221" y="923"/>
                                    <a:pt x="6683" y="886"/>
                                  </a:cubicBezTo>
                                  <a:cubicBezTo>
                                    <a:pt x="9145" y="849"/>
                                    <a:pt x="10355" y="561"/>
                                    <a:pt x="11262" y="45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425ACA27" id="Freeform 10" o:spid="_x0000_s1026" style="position:absolute;margin-left:-4.4pt;margin-top:-47.75pt;width:563.1pt;height:101.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62,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" path="m,2153c1292,,4221,923,6683,886,9145,849,10355,561,11262,455e" filled="f" strokecolor="#fbd4b4 [1305]">
                    <v:path arrowok="t" o:connecttype="custom" o:connectlocs="0,1289050;4243705,530468;7151370,272419" o:connectangles="0,0,0"/>
                  </v:shape>
                </w:pict>
              </mc:Fallback>
            </mc:AlternateContent>
          </w:r>
          <w:customXmlDelRangeStart w:id="61" w:author="Madeline Manning" w:date="2016-06-29T11:23:00Z"/>
          <w:sdt>
            <w:sdtPr>
              <w:rPr>
                <w:rStyle w:val="NameChar"/>
              </w:rPr>
              <w:id w:val="7187520"/>
            </w:sdtPr>
            <w:sdtEndPr>
              <w:rPr>
                <w:rStyle w:val="DefaultParagraphFont"/>
                <w:b/>
              </w:rPr>
            </w:sdtEndPr>
            <w:sdtContent>
              <w:customXmlDelRangeEnd w:id="61"/>
              <w:del w:id="62" w:author="Madeline Manning" w:date="2016-06-29T11:23:00Z">
                <w:r w:rsidR="00584FB4" w:rsidDel="00803C7D">
                  <w:rPr>
                    <w:rStyle w:val="NameChar"/>
                  </w:rPr>
                  <w:delText>Bakhtiyar Ruzybayev</w:delText>
                </w:r>
              </w:del>
              <w:customXmlDelRangeStart w:id="63" w:author="Madeline Manning" w:date="2016-06-29T11:23:00Z"/>
            </w:sdtContent>
          </w:sdt>
          <w:customXmlDelRangeEnd w:id="63"/>
          <w:proofErr w:type="spellStart"/>
          <w:ins w:id="64" w:author="Madeline Manning" w:date="2016-06-29T11:23:00Z">
            <w:r w:rsidR="00803C7D">
              <w:rPr>
                <w:rStyle w:val="NameChar"/>
              </w:rPr>
              <w:t>Bakhtiyar</w:t>
            </w:r>
            <w:proofErr w:type="spellEnd"/>
            <w:r w:rsidR="00803C7D">
              <w:rPr>
                <w:rStyle w:val="NameChar"/>
              </w:rPr>
              <w:t xml:space="preserve"> </w:t>
            </w:r>
            <w:proofErr w:type="spellStart"/>
            <w:r w:rsidR="00803C7D">
              <w:rPr>
                <w:rStyle w:val="NameChar"/>
              </w:rPr>
              <w:t>Ruzybayev</w:t>
            </w:r>
            <w:proofErr w:type="spellEnd"/>
            <w:r w:rsidR="00803C7D">
              <w:rPr>
                <w:rStyle w:val="NameChar"/>
              </w:rPr>
              <w:t>, PhD</w:t>
            </w:r>
          </w:ins>
        </w:p>
      </w:tc>
    </w:tr>
    <w:tr w:rsidR="001851A9" w:rsidRPr="00AA1866" w14:paraId="65DAF1C5" w14:textId="77777777" w:rsidTr="00A11C70">
      <w:trPr>
        <w:trHeight w:val="329"/>
        <w:jc w:val="center"/>
      </w:trPr>
      <w:tc>
        <w:tcPr>
          <w:tcW w:w="0" w:type="auto"/>
        </w:tcPr>
        <w:p w14:paraId="0C57F734" w14:textId="77777777" w:rsidR="001851A9" w:rsidRPr="00AA1866" w:rsidRDefault="000A2A29" w:rsidP="00AA1866">
          <w:pPr>
            <w:pStyle w:val="ContactInfo"/>
          </w:pPr>
          <w:sdt>
            <w:sdtPr>
              <w:rPr>
                <w:rStyle w:val="ContactInfoChar"/>
              </w:rPr>
              <w:id w:val="7187521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206 Bentley Ridge Blvd.</w:t>
              </w:r>
            </w:sdtContent>
          </w:sdt>
          <w:r w:rsidR="00AA1866" w:rsidRPr="00AA1866">
            <w:t>,</w:t>
          </w:r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2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Lancaster, PA 17602</w:t>
              </w:r>
            </w:sdtContent>
          </w:sdt>
          <w:r w:rsidR="005C23F7" w:rsidRPr="00AA1866">
            <w:t xml:space="preserve"> </w:t>
          </w:r>
        </w:p>
        <w:p w14:paraId="25B32D3B" w14:textId="3915D9A2" w:rsidR="001851A9" w:rsidRPr="00AA1866" w:rsidRDefault="00417518" w:rsidP="00417518">
          <w:pPr>
            <w:pStyle w:val="ContactInfo"/>
            <w:tabs>
              <w:tab w:val="left" w:pos="3405"/>
              <w:tab w:val="right" w:pos="10008"/>
            </w:tabs>
            <w:jc w:val="left"/>
          </w:pPr>
          <w:r>
            <w:rPr>
              <w:rStyle w:val="ContactInfoChar"/>
            </w:rPr>
            <w:tab/>
          </w:r>
          <w:r>
            <w:rPr>
              <w:rStyle w:val="ContactInfoChar"/>
            </w:rPr>
            <w:tab/>
          </w:r>
          <w:sdt>
            <w:sdtPr>
              <w:rPr>
                <w:rStyle w:val="ContactInfoChar"/>
              </w:rPr>
              <w:id w:val="7187524"/>
            </w:sdtPr>
            <w:sdtEndPr>
              <w:rPr>
                <w:rStyle w:val="DefaultParagraphFont"/>
              </w:rPr>
            </w:sdtEndPr>
            <w:sdtContent>
              <w:sdt>
                <w:sdtPr>
                  <w:rPr>
                    <w:rStyle w:val="ContactInfoChar"/>
                  </w:rPr>
                  <w:id w:val="7187523"/>
                </w:sdtPr>
                <w:sdtEndPr>
                  <w:rPr>
                    <w:rStyle w:val="DefaultParagraphFont"/>
                  </w:rPr>
                </w:sdtEndPr>
                <w:sdtContent>
                  <w:r w:rsidR="00584FB4">
                    <w:rPr>
                      <w:rStyle w:val="ContactInfoChar"/>
                    </w:rPr>
                    <w:t>Phone: 302-650-6420</w:t>
                  </w:r>
                </w:sdtContent>
              </w:sdt>
              <w:r w:rsidR="00584FB4">
                <w:rPr>
                  <w:rStyle w:val="ContactInfoChar"/>
                </w:rPr>
                <w:t xml:space="preserve">    Email: bakhtiyaruz@gmail.com</w:t>
              </w:r>
            </w:sdtContent>
          </w:sdt>
          <w:r w:rsidR="005C23F7" w:rsidRPr="00AA1866">
            <w:t xml:space="preserve"> </w:t>
          </w:r>
        </w:p>
      </w:tc>
    </w:tr>
  </w:tbl>
  <w:p w14:paraId="1B79FB65" w14:textId="77777777" w:rsidR="001851A9" w:rsidRDefault="001851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3F1F"/>
    <w:multiLevelType w:val="hybridMultilevel"/>
    <w:tmpl w:val="A908309A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F543F"/>
    <w:multiLevelType w:val="hybridMultilevel"/>
    <w:tmpl w:val="7CB48EC4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B1473"/>
    <w:multiLevelType w:val="hybridMultilevel"/>
    <w:tmpl w:val="58DC6F3C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60071"/>
    <w:multiLevelType w:val="hybridMultilevel"/>
    <w:tmpl w:val="3FF28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C4218"/>
    <w:multiLevelType w:val="hybridMultilevel"/>
    <w:tmpl w:val="ADC29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753C8C"/>
    <w:multiLevelType w:val="hybridMultilevel"/>
    <w:tmpl w:val="10F62884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23A69"/>
    <w:multiLevelType w:val="hybridMultilevel"/>
    <w:tmpl w:val="210040F4"/>
    <w:lvl w:ilvl="0" w:tplc="0409000B">
      <w:start w:val="1"/>
      <w:numFmt w:val="bullet"/>
      <w:lvlText w:val=""/>
      <w:lvlJc w:val="left"/>
      <w:pPr>
        <w:ind w:left="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9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953D99"/>
    <w:multiLevelType w:val="hybridMultilevel"/>
    <w:tmpl w:val="D99CB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551BD3"/>
    <w:multiLevelType w:val="hybridMultilevel"/>
    <w:tmpl w:val="4E06C326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2E0883"/>
    <w:multiLevelType w:val="hybridMultilevel"/>
    <w:tmpl w:val="83503116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F63ED8"/>
    <w:multiLevelType w:val="hybridMultilevel"/>
    <w:tmpl w:val="6DFCD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5F5145"/>
    <w:multiLevelType w:val="hybridMultilevel"/>
    <w:tmpl w:val="0D223C9E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6">
    <w:nsid w:val="7CDE2B4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17"/>
  </w:num>
  <w:num w:numId="5">
    <w:abstractNumId w:val="14"/>
  </w:num>
  <w:num w:numId="6">
    <w:abstractNumId w:val="2"/>
  </w:num>
  <w:num w:numId="7">
    <w:abstractNumId w:val="12"/>
  </w:num>
  <w:num w:numId="8">
    <w:abstractNumId w:val="13"/>
  </w:num>
  <w:num w:numId="9">
    <w:abstractNumId w:val="0"/>
  </w:num>
  <w:num w:numId="10">
    <w:abstractNumId w:val="8"/>
  </w:num>
  <w:num w:numId="11">
    <w:abstractNumId w:val="15"/>
  </w:num>
  <w:num w:numId="12">
    <w:abstractNumId w:val="3"/>
  </w:num>
  <w:num w:numId="13">
    <w:abstractNumId w:val="7"/>
  </w:num>
  <w:num w:numId="14">
    <w:abstractNumId w:val="10"/>
  </w:num>
  <w:num w:numId="15">
    <w:abstractNumId w:val="4"/>
  </w:num>
  <w:num w:numId="16">
    <w:abstractNumId w:val="11"/>
  </w:num>
  <w:num w:numId="17">
    <w:abstractNumId w:val="5"/>
  </w:num>
  <w:num w:numId="18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deline Manning">
    <w15:presenceInfo w15:providerId="None" w15:userId="Madeline Mann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B4"/>
    <w:rsid w:val="0002418A"/>
    <w:rsid w:val="000555BB"/>
    <w:rsid w:val="000A2A29"/>
    <w:rsid w:val="000A4608"/>
    <w:rsid w:val="000B0F84"/>
    <w:rsid w:val="000D2C0E"/>
    <w:rsid w:val="000E1102"/>
    <w:rsid w:val="000F4408"/>
    <w:rsid w:val="001851A9"/>
    <w:rsid w:val="00192790"/>
    <w:rsid w:val="00194CF6"/>
    <w:rsid w:val="001B2F77"/>
    <w:rsid w:val="001B4D38"/>
    <w:rsid w:val="00252E1D"/>
    <w:rsid w:val="00266589"/>
    <w:rsid w:val="0028107D"/>
    <w:rsid w:val="003B2C67"/>
    <w:rsid w:val="003C0372"/>
    <w:rsid w:val="003F51EC"/>
    <w:rsid w:val="003F7CDE"/>
    <w:rsid w:val="00405863"/>
    <w:rsid w:val="00417518"/>
    <w:rsid w:val="004573C5"/>
    <w:rsid w:val="00457BDD"/>
    <w:rsid w:val="004726F6"/>
    <w:rsid w:val="00475C28"/>
    <w:rsid w:val="0048434F"/>
    <w:rsid w:val="004E6EC3"/>
    <w:rsid w:val="00507F82"/>
    <w:rsid w:val="00534075"/>
    <w:rsid w:val="005610A8"/>
    <w:rsid w:val="00584FB4"/>
    <w:rsid w:val="00592F33"/>
    <w:rsid w:val="005B2E0B"/>
    <w:rsid w:val="005C23F7"/>
    <w:rsid w:val="00607FDE"/>
    <w:rsid w:val="00614F43"/>
    <w:rsid w:val="00672CD5"/>
    <w:rsid w:val="00675D3E"/>
    <w:rsid w:val="006963B4"/>
    <w:rsid w:val="006D180A"/>
    <w:rsid w:val="006E0046"/>
    <w:rsid w:val="00703992"/>
    <w:rsid w:val="00710DD8"/>
    <w:rsid w:val="00756BB1"/>
    <w:rsid w:val="00781C4B"/>
    <w:rsid w:val="007C0F52"/>
    <w:rsid w:val="00803C7D"/>
    <w:rsid w:val="00865D75"/>
    <w:rsid w:val="008A58F7"/>
    <w:rsid w:val="008B2F5D"/>
    <w:rsid w:val="008C04B1"/>
    <w:rsid w:val="00900BF5"/>
    <w:rsid w:val="00913F13"/>
    <w:rsid w:val="009644F8"/>
    <w:rsid w:val="009C1E19"/>
    <w:rsid w:val="009C248C"/>
    <w:rsid w:val="009D62CE"/>
    <w:rsid w:val="009D7BD2"/>
    <w:rsid w:val="009E3FBE"/>
    <w:rsid w:val="00A007BF"/>
    <w:rsid w:val="00A11C70"/>
    <w:rsid w:val="00AA1866"/>
    <w:rsid w:val="00AC1B9E"/>
    <w:rsid w:val="00AC619C"/>
    <w:rsid w:val="00AF1D94"/>
    <w:rsid w:val="00B156BD"/>
    <w:rsid w:val="00B262CE"/>
    <w:rsid w:val="00B357E3"/>
    <w:rsid w:val="00B400AF"/>
    <w:rsid w:val="00B447D7"/>
    <w:rsid w:val="00B51B28"/>
    <w:rsid w:val="00B8465D"/>
    <w:rsid w:val="00B87A83"/>
    <w:rsid w:val="00BE4AF2"/>
    <w:rsid w:val="00BE7DC2"/>
    <w:rsid w:val="00C8035F"/>
    <w:rsid w:val="00CF662A"/>
    <w:rsid w:val="00D47086"/>
    <w:rsid w:val="00D526F8"/>
    <w:rsid w:val="00D96883"/>
    <w:rsid w:val="00DC323B"/>
    <w:rsid w:val="00DE07EB"/>
    <w:rsid w:val="00E25145"/>
    <w:rsid w:val="00E8452C"/>
    <w:rsid w:val="00EC31DE"/>
    <w:rsid w:val="00EE2997"/>
    <w:rsid w:val="00EF65AE"/>
    <w:rsid w:val="00F95BCD"/>
    <w:rsid w:val="00FC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DC9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paragraph" w:styleId="ListParagraph">
    <w:name w:val="List Paragraph"/>
    <w:basedOn w:val="Normal"/>
    <w:uiPriority w:val="34"/>
    <w:qFormat/>
    <w:rsid w:val="00EE299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037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0372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17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5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5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5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51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644F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paragraph" w:styleId="ListParagraph">
    <w:name w:val="List Paragraph"/>
    <w:basedOn w:val="Normal"/>
    <w:uiPriority w:val="34"/>
    <w:qFormat/>
    <w:rsid w:val="00EE299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037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0372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17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5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5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5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51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644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6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en.wikipedia.org/wiki/Curve_fitting" TargetMode="Externa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en.wikipedia.org/wiki/Graph_of_a_function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en.wikipedia.org/wiki/Histogram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en.wikipedia.org/wiki/Data_analysis" TargetMode="External"/><Relationship Id="rId23" Type="http://schemas.microsoft.com/office/2011/relationships/commentsExtended" Target="commentsExtended.xm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en.wikipedia.org/wiki/Polynomial" TargetMode="External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hus\AppData\Roaming\Microsoft\Templates\Chron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D6BE6EBD9C4BCBA2600917456A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E7F4F-64D5-41C7-A49E-A739CF892A1B}"/>
      </w:docPartPr>
      <w:docPartBody>
        <w:p w:rsidR="00D4054B" w:rsidRDefault="0006012B">
          <w:pPr>
            <w:pStyle w:val="01D6BE6EBD9C4BCBA2600917456ADB75"/>
          </w:pPr>
          <w:r>
            <w:t>Objectives</w:t>
          </w:r>
        </w:p>
      </w:docPartBody>
    </w:docPart>
    <w:docPart>
      <w:docPartPr>
        <w:name w:val="26CA3F8EF2CC49DBBD2372835ADF2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4C631-A016-43D2-8362-55BF92ADF0FB}"/>
      </w:docPartPr>
      <w:docPartBody>
        <w:p w:rsidR="00D4054B" w:rsidRDefault="0006012B">
          <w:pPr>
            <w:pStyle w:val="26CA3F8EF2CC49DBBD2372835ADF2263"/>
          </w:pPr>
          <w:r w:rsidRPr="003F51EC">
            <w:t>Describe your career goal or ideal job.</w:t>
          </w:r>
        </w:p>
      </w:docPartBody>
    </w:docPart>
    <w:docPart>
      <w:docPartPr>
        <w:name w:val="D1A8264B91624A5BADEB9E652CAC9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776C8-9111-4479-9805-469CD200E590}"/>
      </w:docPartPr>
      <w:docPartBody>
        <w:p w:rsidR="00D4054B" w:rsidRDefault="0006012B">
          <w:pPr>
            <w:pStyle w:val="D1A8264B91624A5BADEB9E652CAC963C"/>
          </w:pPr>
          <w:r>
            <w:t>Experience</w:t>
          </w:r>
        </w:p>
      </w:docPartBody>
    </w:docPart>
    <w:docPart>
      <w:docPartPr>
        <w:name w:val="ADA2774AEA134AF583F023CACD5EB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15742-C712-4883-B7EC-4210C615E5EF}"/>
      </w:docPartPr>
      <w:docPartBody>
        <w:p w:rsidR="00D4054B" w:rsidRDefault="0006012B">
          <w:pPr>
            <w:pStyle w:val="ADA2774AEA134AF583F023CACD5EB1DA"/>
          </w:pPr>
          <w:r>
            <w:t>Job Title</w:t>
          </w:r>
        </w:p>
      </w:docPartBody>
    </w:docPart>
    <w:docPart>
      <w:docPartPr>
        <w:name w:val="3D70E57E0AE34EFA95A908ABE51B8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25748-28E7-4B2C-8EC7-E016BF3ACCD5}"/>
      </w:docPartPr>
      <w:docPartBody>
        <w:p w:rsidR="00D4054B" w:rsidRDefault="0006012B">
          <w:pPr>
            <w:pStyle w:val="3D70E57E0AE34EFA95A908ABE51B8789"/>
          </w:pPr>
          <w:r>
            <w:t>Job Title</w:t>
          </w:r>
        </w:p>
      </w:docPartBody>
    </w:docPart>
    <w:docPart>
      <w:docPartPr>
        <w:name w:val="80EF15BE4A4D4542AC585C7C0C7E0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EEE90-1BFC-4CDE-9720-59C6BDB06CE4}"/>
      </w:docPartPr>
      <w:docPartBody>
        <w:p w:rsidR="00D4054B" w:rsidRDefault="0006012B">
          <w:pPr>
            <w:pStyle w:val="80EF15BE4A4D4542AC585C7C0C7E0E0A"/>
          </w:pPr>
          <w:r>
            <w:t>Job Title</w:t>
          </w:r>
        </w:p>
      </w:docPartBody>
    </w:docPart>
    <w:docPart>
      <w:docPartPr>
        <w:name w:val="CC03015A47FE4F60818758882C438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6D616-790D-4315-B622-30647DD5E0A6}"/>
      </w:docPartPr>
      <w:docPartBody>
        <w:p w:rsidR="00D4054B" w:rsidRDefault="0006012B">
          <w:pPr>
            <w:pStyle w:val="CC03015A47FE4F60818758882C4383EE"/>
          </w:pPr>
          <w:r>
            <w:t>Professional Education</w:t>
          </w:r>
        </w:p>
      </w:docPartBody>
    </w:docPart>
    <w:docPart>
      <w:docPartPr>
        <w:name w:val="DBE0BD7CB6C849EF9B27FDC8A84D9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1F7B2-9AB7-4A36-A72A-2209F4D8ADF3}"/>
      </w:docPartPr>
      <w:docPartBody>
        <w:p w:rsidR="00D4054B" w:rsidRDefault="00FE2C80" w:rsidP="00FE2C80">
          <w:pPr>
            <w:pStyle w:val="DBE0BD7CB6C849EF9B27FDC8A84D9B7A"/>
          </w:pPr>
          <w:r>
            <w:t>Experience</w:t>
          </w:r>
        </w:p>
      </w:docPartBody>
    </w:docPart>
    <w:docPart>
      <w:docPartPr>
        <w:name w:val="B06722B36A7C419E9FDFFA112B47B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F34ED-E65B-4833-9F4C-0719D654711F}"/>
      </w:docPartPr>
      <w:docPartBody>
        <w:p w:rsidR="00D4054B" w:rsidRDefault="00FE2C80" w:rsidP="00FE2C80">
          <w:pPr>
            <w:pStyle w:val="B06722B36A7C419E9FDFFA112B47B110"/>
          </w:pPr>
          <w:r>
            <w:t>Experience</w:t>
          </w:r>
        </w:p>
      </w:docPartBody>
    </w:docPart>
    <w:docPart>
      <w:docPartPr>
        <w:name w:val="FB56EAA797644CB6B40268825B19E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5BC02-1ED0-4329-B3FE-4566009D8A0C}"/>
      </w:docPartPr>
      <w:docPartBody>
        <w:p w:rsidR="00AD3D79" w:rsidRDefault="00D4054B" w:rsidP="00D4054B">
          <w:pPr>
            <w:pStyle w:val="FB56EAA797644CB6B40268825B19E9B7"/>
          </w:pPr>
          <w:r>
            <w:t>Academic 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Micro Hei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80"/>
    <w:rsid w:val="0006012B"/>
    <w:rsid w:val="00167B2C"/>
    <w:rsid w:val="001C1D78"/>
    <w:rsid w:val="00437F52"/>
    <w:rsid w:val="005502D2"/>
    <w:rsid w:val="00556752"/>
    <w:rsid w:val="00672560"/>
    <w:rsid w:val="007E5B3E"/>
    <w:rsid w:val="00826B99"/>
    <w:rsid w:val="00AB52BB"/>
    <w:rsid w:val="00AD3D79"/>
    <w:rsid w:val="00B72FF9"/>
    <w:rsid w:val="00BF17BF"/>
    <w:rsid w:val="00C74E5D"/>
    <w:rsid w:val="00D4054B"/>
    <w:rsid w:val="00FE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6BE6EBD9C4BCBA2600917456ADB75">
    <w:name w:val="01D6BE6EBD9C4BCBA2600917456ADB75"/>
  </w:style>
  <w:style w:type="paragraph" w:customStyle="1" w:styleId="26CA3F8EF2CC49DBBD2372835ADF2263">
    <w:name w:val="26CA3F8EF2CC49DBBD2372835ADF2263"/>
  </w:style>
  <w:style w:type="paragraph" w:customStyle="1" w:styleId="D1A8264B91624A5BADEB9E652CAC963C">
    <w:name w:val="D1A8264B91624A5BADEB9E652CAC963C"/>
  </w:style>
  <w:style w:type="paragraph" w:customStyle="1" w:styleId="33B9BE724EB742A1B3CC797A3C1A4FDC">
    <w:name w:val="33B9BE724EB742A1B3CC797A3C1A4FDC"/>
  </w:style>
  <w:style w:type="paragraph" w:customStyle="1" w:styleId="3137081F31AF4168AC25EF9D7A34ED74">
    <w:name w:val="3137081F31AF4168AC25EF9D7A34ED74"/>
  </w:style>
  <w:style w:type="paragraph" w:customStyle="1" w:styleId="6FCF0337FA1D4062A07020CF89DF8B2F">
    <w:name w:val="6FCF0337FA1D4062A07020CF89DF8B2F"/>
  </w:style>
  <w:style w:type="paragraph" w:customStyle="1" w:styleId="FA209C0F4CE949FAADF71FA7D63548F1">
    <w:name w:val="FA209C0F4CE949FAADF71FA7D63548F1"/>
  </w:style>
  <w:style w:type="paragraph" w:customStyle="1" w:styleId="ADA2774AEA134AF583F023CACD5EB1DA">
    <w:name w:val="ADA2774AEA134AF583F023CACD5EB1DA"/>
  </w:style>
  <w:style w:type="paragraph" w:customStyle="1" w:styleId="4DE64948E65E4E94AAFAA9F641BB07B8">
    <w:name w:val="4DE64948E65E4E94AAFAA9F641BB07B8"/>
  </w:style>
  <w:style w:type="paragraph" w:customStyle="1" w:styleId="CB91CFBF93B140BC942492D8FF7CA8CF">
    <w:name w:val="CB91CFBF93B140BC942492D8FF7CA8CF"/>
  </w:style>
  <w:style w:type="paragraph" w:customStyle="1" w:styleId="5B45F7EC8A864AD48DE2C7370501D8C8">
    <w:name w:val="5B45F7EC8A864AD48DE2C7370501D8C8"/>
  </w:style>
  <w:style w:type="paragraph" w:customStyle="1" w:styleId="4D9B12D28A0E400C9D0FD07DAE63AD0A">
    <w:name w:val="4D9B12D28A0E400C9D0FD07DAE63AD0A"/>
  </w:style>
  <w:style w:type="paragraph" w:customStyle="1" w:styleId="704B905338DD4107A2C234318D2A12C0">
    <w:name w:val="704B905338DD4107A2C234318D2A12C0"/>
  </w:style>
  <w:style w:type="paragraph" w:customStyle="1" w:styleId="2AE5C7F8069F4286ABCA26F7CD267A9B">
    <w:name w:val="2AE5C7F8069F4286ABCA26F7CD267A9B"/>
  </w:style>
  <w:style w:type="paragraph" w:customStyle="1" w:styleId="E3DDAA16ADEA4E1FB351114BA0177311">
    <w:name w:val="E3DDAA16ADEA4E1FB351114BA0177311"/>
  </w:style>
  <w:style w:type="paragraph" w:customStyle="1" w:styleId="1C7BA3BFD4CD4DE5980DC0A61C8CF21E">
    <w:name w:val="1C7BA3BFD4CD4DE5980DC0A61C8CF21E"/>
  </w:style>
  <w:style w:type="paragraph" w:customStyle="1" w:styleId="3D70E57E0AE34EFA95A908ABE51B8789">
    <w:name w:val="3D70E57E0AE34EFA95A908ABE51B8789"/>
  </w:style>
  <w:style w:type="paragraph" w:customStyle="1" w:styleId="72F113ED9B4F43768502244D76EB48F1">
    <w:name w:val="72F113ED9B4F43768502244D76EB48F1"/>
  </w:style>
  <w:style w:type="paragraph" w:customStyle="1" w:styleId="9DC109F7775D46C99E4C2D376638EC22">
    <w:name w:val="9DC109F7775D46C99E4C2D376638EC22"/>
  </w:style>
  <w:style w:type="paragraph" w:customStyle="1" w:styleId="829AEB1515AF465E86F141952FEB27A9">
    <w:name w:val="829AEB1515AF465E86F141952FEB27A9"/>
  </w:style>
  <w:style w:type="paragraph" w:customStyle="1" w:styleId="BE5895B68CC44EC39FB715B6A199B4AC">
    <w:name w:val="BE5895B68CC44EC39FB715B6A199B4AC"/>
  </w:style>
  <w:style w:type="paragraph" w:customStyle="1" w:styleId="5267B3B50F6942E188351FECCD0B3342">
    <w:name w:val="5267B3B50F6942E188351FECCD0B3342"/>
  </w:style>
  <w:style w:type="paragraph" w:customStyle="1" w:styleId="8AF705BE2C154C5690EB02B40A63DB13">
    <w:name w:val="8AF705BE2C154C5690EB02B40A63DB13"/>
  </w:style>
  <w:style w:type="paragraph" w:customStyle="1" w:styleId="891D3178AAC84F4E8A4FFFBED2FE34A3">
    <w:name w:val="891D3178AAC84F4E8A4FFFBED2FE34A3"/>
  </w:style>
  <w:style w:type="paragraph" w:customStyle="1" w:styleId="07C9B1BB02C243F3B72CF6AEC19E944E">
    <w:name w:val="07C9B1BB02C243F3B72CF6AEC19E944E"/>
  </w:style>
  <w:style w:type="paragraph" w:customStyle="1" w:styleId="80EF15BE4A4D4542AC585C7C0C7E0E0A">
    <w:name w:val="80EF15BE4A4D4542AC585C7C0C7E0E0A"/>
  </w:style>
  <w:style w:type="paragraph" w:customStyle="1" w:styleId="0686D3509A4A40B8A3FE750F505417C3">
    <w:name w:val="0686D3509A4A40B8A3FE750F505417C3"/>
  </w:style>
  <w:style w:type="paragraph" w:customStyle="1" w:styleId="9E7D313772B74B5DBD5702FB5FD52181">
    <w:name w:val="9E7D313772B74B5DBD5702FB5FD52181"/>
  </w:style>
  <w:style w:type="paragraph" w:customStyle="1" w:styleId="DD2EBEDC26B2469BBD3250FA762BE91F">
    <w:name w:val="DD2EBEDC26B2469BBD3250FA762BE91F"/>
  </w:style>
  <w:style w:type="paragraph" w:customStyle="1" w:styleId="AC48B9C01D6F42B1AB3354695D591664">
    <w:name w:val="AC48B9C01D6F42B1AB3354695D591664"/>
  </w:style>
  <w:style w:type="paragraph" w:customStyle="1" w:styleId="7391EC647032499A865ED16A29286F97">
    <w:name w:val="7391EC647032499A865ED16A29286F97"/>
  </w:style>
  <w:style w:type="paragraph" w:customStyle="1" w:styleId="3DEBB9CAB8034190B4D3A407C69BEB19">
    <w:name w:val="3DEBB9CAB8034190B4D3A407C69BEB19"/>
  </w:style>
  <w:style w:type="paragraph" w:customStyle="1" w:styleId="7A5961CEB30B4D5C941E35044A23F384">
    <w:name w:val="7A5961CEB30B4D5C941E35044A23F384"/>
  </w:style>
  <w:style w:type="paragraph" w:customStyle="1" w:styleId="8338E6F0E76741868346636F4801C534">
    <w:name w:val="8338E6F0E76741868346636F4801C534"/>
  </w:style>
  <w:style w:type="paragraph" w:customStyle="1" w:styleId="9D0FEEA934B5419DBF53DEF039D4C151">
    <w:name w:val="9D0FEEA934B5419DBF53DEF039D4C151"/>
  </w:style>
  <w:style w:type="paragraph" w:customStyle="1" w:styleId="DD2BE3744BA24459BD1DD9BE3EB09D13">
    <w:name w:val="DD2BE3744BA24459BD1DD9BE3EB09D13"/>
  </w:style>
  <w:style w:type="paragraph" w:customStyle="1" w:styleId="EB38714E9B654E4AA3F3BAD1491A6475">
    <w:name w:val="EB38714E9B654E4AA3F3BAD1491A6475"/>
  </w:style>
  <w:style w:type="paragraph" w:customStyle="1" w:styleId="B4664EFF79B941D385F5B55D017DA464">
    <w:name w:val="B4664EFF79B941D385F5B55D017DA464"/>
  </w:style>
  <w:style w:type="paragraph" w:customStyle="1" w:styleId="CC03015A47FE4F60818758882C4383EE">
    <w:name w:val="CC03015A47FE4F60818758882C4383EE"/>
  </w:style>
  <w:style w:type="paragraph" w:customStyle="1" w:styleId="AE4B46E9501647E79A929767DAF9D8D1">
    <w:name w:val="AE4B46E9501647E79A929767DAF9D8D1"/>
  </w:style>
  <w:style w:type="paragraph" w:customStyle="1" w:styleId="2B58CCDFE0164EAA81B983D0067267AE">
    <w:name w:val="2B58CCDFE0164EAA81B983D0067267AE"/>
  </w:style>
  <w:style w:type="paragraph" w:customStyle="1" w:styleId="A1F7DF031A6F49169BD6BB755CCEE019">
    <w:name w:val="A1F7DF031A6F49169BD6BB755CCEE019"/>
  </w:style>
  <w:style w:type="paragraph" w:customStyle="1" w:styleId="17B2992EB14A46219D63FD8C46E43972">
    <w:name w:val="17B2992EB14A46219D63FD8C46E43972"/>
  </w:style>
  <w:style w:type="paragraph" w:customStyle="1" w:styleId="86F9925C3D504F6E9242D70F103DC984">
    <w:name w:val="86F9925C3D504F6E9242D70F103DC984"/>
  </w:style>
  <w:style w:type="paragraph" w:customStyle="1" w:styleId="781441583077461CBA47B6464C5E6940">
    <w:name w:val="781441583077461CBA47B6464C5E6940"/>
  </w:style>
  <w:style w:type="paragraph" w:customStyle="1" w:styleId="0CC23DF6063D4BC891CC07769BB15451">
    <w:name w:val="0CC23DF6063D4BC891CC07769BB15451"/>
  </w:style>
  <w:style w:type="paragraph" w:customStyle="1" w:styleId="29B59E167CBD4D609433D02FB22359FA">
    <w:name w:val="29B59E167CBD4D609433D02FB22359FA"/>
  </w:style>
  <w:style w:type="paragraph" w:customStyle="1" w:styleId="16157491D37249799246822E2AF48E92">
    <w:name w:val="16157491D37249799246822E2AF48E92"/>
  </w:style>
  <w:style w:type="paragraph" w:customStyle="1" w:styleId="882E22CD43864C67AEFBCA9378C26FA0">
    <w:name w:val="882E22CD43864C67AEFBCA9378C26FA0"/>
  </w:style>
  <w:style w:type="paragraph" w:customStyle="1" w:styleId="AEF3BA1BA2DA4B70B50FCC406A8977A7">
    <w:name w:val="AEF3BA1BA2DA4B70B50FCC406A8977A7"/>
  </w:style>
  <w:style w:type="paragraph" w:customStyle="1" w:styleId="E249CFFCD28D44548E02DD4AEBC2230A">
    <w:name w:val="E249CFFCD28D44548E02DD4AEBC2230A"/>
  </w:style>
  <w:style w:type="paragraph" w:customStyle="1" w:styleId="B6AC2144C7DA4503980CC2EC56ED8051">
    <w:name w:val="B6AC2144C7DA4503980CC2EC56ED8051"/>
  </w:style>
  <w:style w:type="paragraph" w:customStyle="1" w:styleId="96F62405B2A2439FA585FCAA008220A5">
    <w:name w:val="96F62405B2A2439FA585FCAA008220A5"/>
  </w:style>
  <w:style w:type="paragraph" w:customStyle="1" w:styleId="543D988EEB554592BB9B565FA47A4CDC">
    <w:name w:val="543D988EEB554592BB9B565FA47A4CDC"/>
  </w:style>
  <w:style w:type="paragraph" w:customStyle="1" w:styleId="E5F90CCCB1A242DAA91604D39823CB23">
    <w:name w:val="E5F90CCCB1A242DAA91604D39823CB23"/>
  </w:style>
  <w:style w:type="paragraph" w:customStyle="1" w:styleId="BA6B30D95FB84350BDD7D658D636AA57">
    <w:name w:val="BA6B30D95FB84350BDD7D658D636AA57"/>
  </w:style>
  <w:style w:type="paragraph" w:customStyle="1" w:styleId="FF8D688C3B414BE3A479107DDD03A46B">
    <w:name w:val="FF8D688C3B414BE3A479107DDD03A46B"/>
  </w:style>
  <w:style w:type="paragraph" w:customStyle="1" w:styleId="232514F41F5D4908A40E65FF75191129">
    <w:name w:val="232514F41F5D4908A40E65FF75191129"/>
  </w:style>
  <w:style w:type="paragraph" w:customStyle="1" w:styleId="4FCCB70B66714CC78F60AF4B0ACC149C">
    <w:name w:val="4FCCB70B66714CC78F60AF4B0ACC149C"/>
  </w:style>
  <w:style w:type="paragraph" w:customStyle="1" w:styleId="AF46A280A6EF4A2B8BDF20D67DEEF9D3">
    <w:name w:val="AF46A280A6EF4A2B8BDF20D67DEEF9D3"/>
  </w:style>
  <w:style w:type="paragraph" w:customStyle="1" w:styleId="BD5DFE00B29D4FE4A4B22114F9EA008A">
    <w:name w:val="BD5DFE00B29D4FE4A4B22114F9EA008A"/>
    <w:rsid w:val="00FE2C80"/>
  </w:style>
  <w:style w:type="paragraph" w:customStyle="1" w:styleId="FF4BB762C0A8403A91B069A2184C3984">
    <w:name w:val="FF4BB762C0A8403A91B069A2184C3984"/>
    <w:rsid w:val="00FE2C80"/>
  </w:style>
  <w:style w:type="paragraph" w:customStyle="1" w:styleId="FF37A7CB0E544F79969678C0B303113A">
    <w:name w:val="FF37A7CB0E544F79969678C0B303113A"/>
    <w:rsid w:val="00FE2C80"/>
  </w:style>
  <w:style w:type="paragraph" w:customStyle="1" w:styleId="806385FC838D4F25A006B043F21CACD0">
    <w:name w:val="806385FC838D4F25A006B043F21CACD0"/>
    <w:rsid w:val="00FE2C80"/>
  </w:style>
  <w:style w:type="paragraph" w:customStyle="1" w:styleId="DBE0BD7CB6C849EF9B27FDC8A84D9B7A">
    <w:name w:val="DBE0BD7CB6C849EF9B27FDC8A84D9B7A"/>
    <w:rsid w:val="00FE2C80"/>
  </w:style>
  <w:style w:type="paragraph" w:customStyle="1" w:styleId="B06722B36A7C419E9FDFFA112B47B110">
    <w:name w:val="B06722B36A7C419E9FDFFA112B47B110"/>
    <w:rsid w:val="00FE2C80"/>
  </w:style>
  <w:style w:type="paragraph" w:customStyle="1" w:styleId="953A358F46AF4D84A52DD2C4B9F5D718">
    <w:name w:val="953A358F46AF4D84A52DD2C4B9F5D718"/>
    <w:rsid w:val="00D4054B"/>
  </w:style>
  <w:style w:type="paragraph" w:customStyle="1" w:styleId="40E790DA91F94B88BA61685128198043">
    <w:name w:val="40E790DA91F94B88BA61685128198043"/>
    <w:rsid w:val="00D4054B"/>
  </w:style>
  <w:style w:type="paragraph" w:customStyle="1" w:styleId="4E917E2FB8424B87A5AC7E3A59CA0D6B">
    <w:name w:val="4E917E2FB8424B87A5AC7E3A59CA0D6B"/>
    <w:rsid w:val="00D4054B"/>
  </w:style>
  <w:style w:type="paragraph" w:customStyle="1" w:styleId="B9FBF503E4CF409985001830A9924C3A">
    <w:name w:val="B9FBF503E4CF409985001830A9924C3A"/>
    <w:rsid w:val="00D4054B"/>
  </w:style>
  <w:style w:type="paragraph" w:customStyle="1" w:styleId="D696BBD16CF0413480FFCF2AC5E73B79">
    <w:name w:val="D696BBD16CF0413480FFCF2AC5E73B79"/>
    <w:rsid w:val="00D4054B"/>
  </w:style>
  <w:style w:type="paragraph" w:customStyle="1" w:styleId="FB56EAA797644CB6B40268825B19E9B7">
    <w:name w:val="FB56EAA797644CB6B40268825B19E9B7"/>
    <w:rsid w:val="00D4054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6BE6EBD9C4BCBA2600917456ADB75">
    <w:name w:val="01D6BE6EBD9C4BCBA2600917456ADB75"/>
  </w:style>
  <w:style w:type="paragraph" w:customStyle="1" w:styleId="26CA3F8EF2CC49DBBD2372835ADF2263">
    <w:name w:val="26CA3F8EF2CC49DBBD2372835ADF2263"/>
  </w:style>
  <w:style w:type="paragraph" w:customStyle="1" w:styleId="D1A8264B91624A5BADEB9E652CAC963C">
    <w:name w:val="D1A8264B91624A5BADEB9E652CAC963C"/>
  </w:style>
  <w:style w:type="paragraph" w:customStyle="1" w:styleId="33B9BE724EB742A1B3CC797A3C1A4FDC">
    <w:name w:val="33B9BE724EB742A1B3CC797A3C1A4FDC"/>
  </w:style>
  <w:style w:type="paragraph" w:customStyle="1" w:styleId="3137081F31AF4168AC25EF9D7A34ED74">
    <w:name w:val="3137081F31AF4168AC25EF9D7A34ED74"/>
  </w:style>
  <w:style w:type="paragraph" w:customStyle="1" w:styleId="6FCF0337FA1D4062A07020CF89DF8B2F">
    <w:name w:val="6FCF0337FA1D4062A07020CF89DF8B2F"/>
  </w:style>
  <w:style w:type="paragraph" w:customStyle="1" w:styleId="FA209C0F4CE949FAADF71FA7D63548F1">
    <w:name w:val="FA209C0F4CE949FAADF71FA7D63548F1"/>
  </w:style>
  <w:style w:type="paragraph" w:customStyle="1" w:styleId="ADA2774AEA134AF583F023CACD5EB1DA">
    <w:name w:val="ADA2774AEA134AF583F023CACD5EB1DA"/>
  </w:style>
  <w:style w:type="paragraph" w:customStyle="1" w:styleId="4DE64948E65E4E94AAFAA9F641BB07B8">
    <w:name w:val="4DE64948E65E4E94AAFAA9F641BB07B8"/>
  </w:style>
  <w:style w:type="paragraph" w:customStyle="1" w:styleId="CB91CFBF93B140BC942492D8FF7CA8CF">
    <w:name w:val="CB91CFBF93B140BC942492D8FF7CA8CF"/>
  </w:style>
  <w:style w:type="paragraph" w:customStyle="1" w:styleId="5B45F7EC8A864AD48DE2C7370501D8C8">
    <w:name w:val="5B45F7EC8A864AD48DE2C7370501D8C8"/>
  </w:style>
  <w:style w:type="paragraph" w:customStyle="1" w:styleId="4D9B12D28A0E400C9D0FD07DAE63AD0A">
    <w:name w:val="4D9B12D28A0E400C9D0FD07DAE63AD0A"/>
  </w:style>
  <w:style w:type="paragraph" w:customStyle="1" w:styleId="704B905338DD4107A2C234318D2A12C0">
    <w:name w:val="704B905338DD4107A2C234318D2A12C0"/>
  </w:style>
  <w:style w:type="paragraph" w:customStyle="1" w:styleId="2AE5C7F8069F4286ABCA26F7CD267A9B">
    <w:name w:val="2AE5C7F8069F4286ABCA26F7CD267A9B"/>
  </w:style>
  <w:style w:type="paragraph" w:customStyle="1" w:styleId="E3DDAA16ADEA4E1FB351114BA0177311">
    <w:name w:val="E3DDAA16ADEA4E1FB351114BA0177311"/>
  </w:style>
  <w:style w:type="paragraph" w:customStyle="1" w:styleId="1C7BA3BFD4CD4DE5980DC0A61C8CF21E">
    <w:name w:val="1C7BA3BFD4CD4DE5980DC0A61C8CF21E"/>
  </w:style>
  <w:style w:type="paragraph" w:customStyle="1" w:styleId="3D70E57E0AE34EFA95A908ABE51B8789">
    <w:name w:val="3D70E57E0AE34EFA95A908ABE51B8789"/>
  </w:style>
  <w:style w:type="paragraph" w:customStyle="1" w:styleId="72F113ED9B4F43768502244D76EB48F1">
    <w:name w:val="72F113ED9B4F43768502244D76EB48F1"/>
  </w:style>
  <w:style w:type="paragraph" w:customStyle="1" w:styleId="9DC109F7775D46C99E4C2D376638EC22">
    <w:name w:val="9DC109F7775D46C99E4C2D376638EC22"/>
  </w:style>
  <w:style w:type="paragraph" w:customStyle="1" w:styleId="829AEB1515AF465E86F141952FEB27A9">
    <w:name w:val="829AEB1515AF465E86F141952FEB27A9"/>
  </w:style>
  <w:style w:type="paragraph" w:customStyle="1" w:styleId="BE5895B68CC44EC39FB715B6A199B4AC">
    <w:name w:val="BE5895B68CC44EC39FB715B6A199B4AC"/>
  </w:style>
  <w:style w:type="paragraph" w:customStyle="1" w:styleId="5267B3B50F6942E188351FECCD0B3342">
    <w:name w:val="5267B3B50F6942E188351FECCD0B3342"/>
  </w:style>
  <w:style w:type="paragraph" w:customStyle="1" w:styleId="8AF705BE2C154C5690EB02B40A63DB13">
    <w:name w:val="8AF705BE2C154C5690EB02B40A63DB13"/>
  </w:style>
  <w:style w:type="paragraph" w:customStyle="1" w:styleId="891D3178AAC84F4E8A4FFFBED2FE34A3">
    <w:name w:val="891D3178AAC84F4E8A4FFFBED2FE34A3"/>
  </w:style>
  <w:style w:type="paragraph" w:customStyle="1" w:styleId="07C9B1BB02C243F3B72CF6AEC19E944E">
    <w:name w:val="07C9B1BB02C243F3B72CF6AEC19E944E"/>
  </w:style>
  <w:style w:type="paragraph" w:customStyle="1" w:styleId="80EF15BE4A4D4542AC585C7C0C7E0E0A">
    <w:name w:val="80EF15BE4A4D4542AC585C7C0C7E0E0A"/>
  </w:style>
  <w:style w:type="paragraph" w:customStyle="1" w:styleId="0686D3509A4A40B8A3FE750F505417C3">
    <w:name w:val="0686D3509A4A40B8A3FE750F505417C3"/>
  </w:style>
  <w:style w:type="paragraph" w:customStyle="1" w:styleId="9E7D313772B74B5DBD5702FB5FD52181">
    <w:name w:val="9E7D313772B74B5DBD5702FB5FD52181"/>
  </w:style>
  <w:style w:type="paragraph" w:customStyle="1" w:styleId="DD2EBEDC26B2469BBD3250FA762BE91F">
    <w:name w:val="DD2EBEDC26B2469BBD3250FA762BE91F"/>
  </w:style>
  <w:style w:type="paragraph" w:customStyle="1" w:styleId="AC48B9C01D6F42B1AB3354695D591664">
    <w:name w:val="AC48B9C01D6F42B1AB3354695D591664"/>
  </w:style>
  <w:style w:type="paragraph" w:customStyle="1" w:styleId="7391EC647032499A865ED16A29286F97">
    <w:name w:val="7391EC647032499A865ED16A29286F97"/>
  </w:style>
  <w:style w:type="paragraph" w:customStyle="1" w:styleId="3DEBB9CAB8034190B4D3A407C69BEB19">
    <w:name w:val="3DEBB9CAB8034190B4D3A407C69BEB19"/>
  </w:style>
  <w:style w:type="paragraph" w:customStyle="1" w:styleId="7A5961CEB30B4D5C941E35044A23F384">
    <w:name w:val="7A5961CEB30B4D5C941E35044A23F384"/>
  </w:style>
  <w:style w:type="paragraph" w:customStyle="1" w:styleId="8338E6F0E76741868346636F4801C534">
    <w:name w:val="8338E6F0E76741868346636F4801C534"/>
  </w:style>
  <w:style w:type="paragraph" w:customStyle="1" w:styleId="9D0FEEA934B5419DBF53DEF039D4C151">
    <w:name w:val="9D0FEEA934B5419DBF53DEF039D4C151"/>
  </w:style>
  <w:style w:type="paragraph" w:customStyle="1" w:styleId="DD2BE3744BA24459BD1DD9BE3EB09D13">
    <w:name w:val="DD2BE3744BA24459BD1DD9BE3EB09D13"/>
  </w:style>
  <w:style w:type="paragraph" w:customStyle="1" w:styleId="EB38714E9B654E4AA3F3BAD1491A6475">
    <w:name w:val="EB38714E9B654E4AA3F3BAD1491A6475"/>
  </w:style>
  <w:style w:type="paragraph" w:customStyle="1" w:styleId="B4664EFF79B941D385F5B55D017DA464">
    <w:name w:val="B4664EFF79B941D385F5B55D017DA464"/>
  </w:style>
  <w:style w:type="paragraph" w:customStyle="1" w:styleId="CC03015A47FE4F60818758882C4383EE">
    <w:name w:val="CC03015A47FE4F60818758882C4383EE"/>
  </w:style>
  <w:style w:type="paragraph" w:customStyle="1" w:styleId="AE4B46E9501647E79A929767DAF9D8D1">
    <w:name w:val="AE4B46E9501647E79A929767DAF9D8D1"/>
  </w:style>
  <w:style w:type="paragraph" w:customStyle="1" w:styleId="2B58CCDFE0164EAA81B983D0067267AE">
    <w:name w:val="2B58CCDFE0164EAA81B983D0067267AE"/>
  </w:style>
  <w:style w:type="paragraph" w:customStyle="1" w:styleId="A1F7DF031A6F49169BD6BB755CCEE019">
    <w:name w:val="A1F7DF031A6F49169BD6BB755CCEE019"/>
  </w:style>
  <w:style w:type="paragraph" w:customStyle="1" w:styleId="17B2992EB14A46219D63FD8C46E43972">
    <w:name w:val="17B2992EB14A46219D63FD8C46E43972"/>
  </w:style>
  <w:style w:type="paragraph" w:customStyle="1" w:styleId="86F9925C3D504F6E9242D70F103DC984">
    <w:name w:val="86F9925C3D504F6E9242D70F103DC984"/>
  </w:style>
  <w:style w:type="paragraph" w:customStyle="1" w:styleId="781441583077461CBA47B6464C5E6940">
    <w:name w:val="781441583077461CBA47B6464C5E6940"/>
  </w:style>
  <w:style w:type="paragraph" w:customStyle="1" w:styleId="0CC23DF6063D4BC891CC07769BB15451">
    <w:name w:val="0CC23DF6063D4BC891CC07769BB15451"/>
  </w:style>
  <w:style w:type="paragraph" w:customStyle="1" w:styleId="29B59E167CBD4D609433D02FB22359FA">
    <w:name w:val="29B59E167CBD4D609433D02FB22359FA"/>
  </w:style>
  <w:style w:type="paragraph" w:customStyle="1" w:styleId="16157491D37249799246822E2AF48E92">
    <w:name w:val="16157491D37249799246822E2AF48E92"/>
  </w:style>
  <w:style w:type="paragraph" w:customStyle="1" w:styleId="882E22CD43864C67AEFBCA9378C26FA0">
    <w:name w:val="882E22CD43864C67AEFBCA9378C26FA0"/>
  </w:style>
  <w:style w:type="paragraph" w:customStyle="1" w:styleId="AEF3BA1BA2DA4B70B50FCC406A8977A7">
    <w:name w:val="AEF3BA1BA2DA4B70B50FCC406A8977A7"/>
  </w:style>
  <w:style w:type="paragraph" w:customStyle="1" w:styleId="E249CFFCD28D44548E02DD4AEBC2230A">
    <w:name w:val="E249CFFCD28D44548E02DD4AEBC2230A"/>
  </w:style>
  <w:style w:type="paragraph" w:customStyle="1" w:styleId="B6AC2144C7DA4503980CC2EC56ED8051">
    <w:name w:val="B6AC2144C7DA4503980CC2EC56ED8051"/>
  </w:style>
  <w:style w:type="paragraph" w:customStyle="1" w:styleId="96F62405B2A2439FA585FCAA008220A5">
    <w:name w:val="96F62405B2A2439FA585FCAA008220A5"/>
  </w:style>
  <w:style w:type="paragraph" w:customStyle="1" w:styleId="543D988EEB554592BB9B565FA47A4CDC">
    <w:name w:val="543D988EEB554592BB9B565FA47A4CDC"/>
  </w:style>
  <w:style w:type="paragraph" w:customStyle="1" w:styleId="E5F90CCCB1A242DAA91604D39823CB23">
    <w:name w:val="E5F90CCCB1A242DAA91604D39823CB23"/>
  </w:style>
  <w:style w:type="paragraph" w:customStyle="1" w:styleId="BA6B30D95FB84350BDD7D658D636AA57">
    <w:name w:val="BA6B30D95FB84350BDD7D658D636AA57"/>
  </w:style>
  <w:style w:type="paragraph" w:customStyle="1" w:styleId="FF8D688C3B414BE3A479107DDD03A46B">
    <w:name w:val="FF8D688C3B414BE3A479107DDD03A46B"/>
  </w:style>
  <w:style w:type="paragraph" w:customStyle="1" w:styleId="232514F41F5D4908A40E65FF75191129">
    <w:name w:val="232514F41F5D4908A40E65FF75191129"/>
  </w:style>
  <w:style w:type="paragraph" w:customStyle="1" w:styleId="4FCCB70B66714CC78F60AF4B0ACC149C">
    <w:name w:val="4FCCB70B66714CC78F60AF4B0ACC149C"/>
  </w:style>
  <w:style w:type="paragraph" w:customStyle="1" w:styleId="AF46A280A6EF4A2B8BDF20D67DEEF9D3">
    <w:name w:val="AF46A280A6EF4A2B8BDF20D67DEEF9D3"/>
  </w:style>
  <w:style w:type="paragraph" w:customStyle="1" w:styleId="BD5DFE00B29D4FE4A4B22114F9EA008A">
    <w:name w:val="BD5DFE00B29D4FE4A4B22114F9EA008A"/>
    <w:rsid w:val="00FE2C80"/>
  </w:style>
  <w:style w:type="paragraph" w:customStyle="1" w:styleId="FF4BB762C0A8403A91B069A2184C3984">
    <w:name w:val="FF4BB762C0A8403A91B069A2184C3984"/>
    <w:rsid w:val="00FE2C80"/>
  </w:style>
  <w:style w:type="paragraph" w:customStyle="1" w:styleId="FF37A7CB0E544F79969678C0B303113A">
    <w:name w:val="FF37A7CB0E544F79969678C0B303113A"/>
    <w:rsid w:val="00FE2C80"/>
  </w:style>
  <w:style w:type="paragraph" w:customStyle="1" w:styleId="806385FC838D4F25A006B043F21CACD0">
    <w:name w:val="806385FC838D4F25A006B043F21CACD0"/>
    <w:rsid w:val="00FE2C80"/>
  </w:style>
  <w:style w:type="paragraph" w:customStyle="1" w:styleId="DBE0BD7CB6C849EF9B27FDC8A84D9B7A">
    <w:name w:val="DBE0BD7CB6C849EF9B27FDC8A84D9B7A"/>
    <w:rsid w:val="00FE2C80"/>
  </w:style>
  <w:style w:type="paragraph" w:customStyle="1" w:styleId="B06722B36A7C419E9FDFFA112B47B110">
    <w:name w:val="B06722B36A7C419E9FDFFA112B47B110"/>
    <w:rsid w:val="00FE2C80"/>
  </w:style>
  <w:style w:type="paragraph" w:customStyle="1" w:styleId="953A358F46AF4D84A52DD2C4B9F5D718">
    <w:name w:val="953A358F46AF4D84A52DD2C4B9F5D718"/>
    <w:rsid w:val="00D4054B"/>
  </w:style>
  <w:style w:type="paragraph" w:customStyle="1" w:styleId="40E790DA91F94B88BA61685128198043">
    <w:name w:val="40E790DA91F94B88BA61685128198043"/>
    <w:rsid w:val="00D4054B"/>
  </w:style>
  <w:style w:type="paragraph" w:customStyle="1" w:styleId="4E917E2FB8424B87A5AC7E3A59CA0D6B">
    <w:name w:val="4E917E2FB8424B87A5AC7E3A59CA0D6B"/>
    <w:rsid w:val="00D4054B"/>
  </w:style>
  <w:style w:type="paragraph" w:customStyle="1" w:styleId="B9FBF503E4CF409985001830A9924C3A">
    <w:name w:val="B9FBF503E4CF409985001830A9924C3A"/>
    <w:rsid w:val="00D4054B"/>
  </w:style>
  <w:style w:type="paragraph" w:customStyle="1" w:styleId="D696BBD16CF0413480FFCF2AC5E73B79">
    <w:name w:val="D696BBD16CF0413480FFCF2AC5E73B79"/>
    <w:rsid w:val="00D4054B"/>
  </w:style>
  <w:style w:type="paragraph" w:customStyle="1" w:styleId="FB56EAA797644CB6B40268825B19E9B7">
    <w:name w:val="FB56EAA797644CB6B40268825B19E9B7"/>
    <w:rsid w:val="00D405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EC12F-BAE4-442D-AE1A-2E682CA240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2286F7-F528-4CA9-AE85-4C75E7193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Chron_Resume.dotx</Template>
  <TotalTime>14</TotalTime>
  <Pages>3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</vt:lpstr>
    </vt:vector>
  </TitlesOfParts>
  <Company/>
  <LinksUpToDate>false</LinksUpToDate>
  <CharactersWithSpaces>6361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</dc:title>
  <dc:creator>Bahus</dc:creator>
  <cp:lastModifiedBy>Bahus</cp:lastModifiedBy>
  <cp:revision>3</cp:revision>
  <cp:lastPrinted>2016-06-20T19:02:00Z</cp:lastPrinted>
  <dcterms:created xsi:type="dcterms:W3CDTF">2016-06-29T16:40:00Z</dcterms:created>
  <dcterms:modified xsi:type="dcterms:W3CDTF">2016-06-29T22:03:00Z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TC103780299990</vt:lpwstr>
  </property>
</Properties>
</file>